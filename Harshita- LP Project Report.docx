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58244"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58242" behindDoc="0" locked="0" layoutInCell="1" allowOverlap="1" wp14:anchorId="4424B3CE" wp14:editId="7190C7DF">
                <wp:simplePos x="0" y="0"/>
                <wp:positionH relativeFrom="column">
                  <wp:posOffset>-85725</wp:posOffset>
                </wp:positionH>
                <wp:positionV relativeFrom="paragraph">
                  <wp:posOffset>-380537</wp:posOffset>
                </wp:positionV>
                <wp:extent cx="972791" cy="742950"/>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58240"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58243"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807B052"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F255BC">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F255BC">
                                  <w:rPr>
                                    <w:rFonts w:ascii="Arial" w:hAnsi="Arial" w:cs="Arial"/>
                                    <w:color w:val="3CA5D9" w:themeColor="accent1"/>
                                    <w:w w:val="110"/>
                                    <w:sz w:val="44"/>
                                    <w:szCs w:val="44"/>
                                  </w:rPr>
                                  <w:t>RESUME ANALYTICS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709BE86" w:rsidR="00BD1D43" w:rsidRDefault="00F255BC"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Harshita Kilari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D25843" w:rsidR="00BD1D43" w:rsidRDefault="00F255BC"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Harshadha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3B3E0F1" w:rsidR="00BD1D43" w:rsidRDefault="002D2C7A"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E532D4">
                                        <w:rPr>
                                          <w:rFonts w:ascii="Arial" w:hAnsi="Arial" w:cs="Arial"/>
                                          <w:color w:val="595959" w:themeColor="text1" w:themeTint="A6"/>
                                          <w:sz w:val="20"/>
                                          <w:szCs w:val="43"/>
                                        </w:rPr>
                                        <w:t>5-09-2023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807B052" w:rsidR="00BD1D43" w:rsidRDefault="00BD1D43"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D</w:t>
                          </w:r>
                          <w:r w:rsidR="00F255BC">
                            <w:rPr>
                              <w:rFonts w:ascii="Arial" w:hAnsi="Arial" w:cs="Arial"/>
                              <w:color w:val="EA7317" w:themeColor="accent5"/>
                              <w:w w:val="110"/>
                              <w:sz w:val="44"/>
                              <w:szCs w:val="44"/>
                            </w:rPr>
                            <w:t>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F255BC">
                            <w:rPr>
                              <w:rFonts w:ascii="Arial" w:hAnsi="Arial" w:cs="Arial"/>
                              <w:color w:val="3CA5D9" w:themeColor="accent1"/>
                              <w:w w:val="110"/>
                              <w:sz w:val="44"/>
                              <w:szCs w:val="44"/>
                            </w:rPr>
                            <w:t>RESUME ANALYTICS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709BE86" w:rsidR="00BD1D43" w:rsidRDefault="00F255BC"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Harshita Kilari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D25843" w:rsidR="00BD1D43" w:rsidRDefault="00F255BC"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Harshadha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3B3E0F1" w:rsidR="00BD1D43" w:rsidRDefault="002D2C7A"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E532D4">
                                  <w:rPr>
                                    <w:rFonts w:ascii="Arial" w:hAnsi="Arial" w:cs="Arial"/>
                                    <w:color w:val="595959" w:themeColor="text1" w:themeTint="A6"/>
                                    <w:sz w:val="20"/>
                                    <w:szCs w:val="43"/>
                                  </w:rPr>
                                  <w:t>5-09-2023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58241"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392545">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392545">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392545">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392545">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392545">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392545">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392545">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392545">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520588">
      <w:pPr>
        <w:pStyle w:val="Heading1"/>
        <w:numPr>
          <w:ilvl w:val="0"/>
          <w:numId w:val="0"/>
        </w:numPr>
        <w:ind w:left="432"/>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847B2B6" w14:textId="77777777" w:rsidR="00547E8E" w:rsidRPr="00520588" w:rsidRDefault="00547E8E" w:rsidP="00520588">
      <w:pPr>
        <w:spacing w:line="360" w:lineRule="auto"/>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3DED0E5" w:rsidR="00EF7D1E" w:rsidRPr="00EF7D1E" w:rsidRDefault="00C202E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Resume Analytics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C621D75" w:rsidR="00EF7D1E" w:rsidRPr="00EF7D1E" w:rsidRDefault="00C202E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FF56CAA" w:rsidR="00EF7D1E" w:rsidRPr="00EF7D1E" w:rsidRDefault="00C202E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Harshadha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12CF918" w:rsidR="00EF7D1E" w:rsidRPr="00EF7D1E" w:rsidRDefault="00C202E6"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01-08-2023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777516A" w:rsidR="00EF7D1E" w:rsidRPr="00EF7D1E" w:rsidRDefault="00C202E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w:t>
            </w:r>
            <w:r w:rsidR="006E50E9">
              <w:rPr>
                <w:rFonts w:ascii="Arial" w:hAnsi="Arial" w:cs="Arial"/>
                <w:color w:val="595959" w:themeColor="text1" w:themeTint="A6"/>
                <w:sz w:val="22"/>
                <w:szCs w:val="22"/>
                <w:lang w:val="en-US"/>
              </w:rPr>
              <w:t>09-2023</w:t>
            </w:r>
          </w:p>
        </w:tc>
      </w:tr>
    </w:tbl>
    <w:p w14:paraId="4150E369" w14:textId="77777777" w:rsidR="00893293" w:rsidRDefault="00893293" w:rsidP="00EF7D1E">
      <w:pPr>
        <w:jc w:val="both"/>
        <w:rPr>
          <w:rFonts w:ascii="Arial" w:hAnsi="Arial" w:cs="Arial"/>
          <w:color w:val="595959" w:themeColor="text1" w:themeTint="A6"/>
        </w:rPr>
      </w:pPr>
    </w:p>
    <w:p w14:paraId="71B31BC0" w14:textId="37235564" w:rsidR="005F7858" w:rsidRPr="00CE1854" w:rsidRDefault="00397D59" w:rsidP="00CE1854">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2B2978E" w14:textId="4178D8FD" w:rsidR="005F7858" w:rsidRDefault="001015F3" w:rsidP="005F7858">
      <w:pPr>
        <w:ind w:firstLine="426"/>
      </w:pPr>
      <w:r w:rsidRPr="001015F3">
        <w:rPr>
          <w:rFonts w:ascii="Arial" w:hAnsi="Arial" w:cs="Arial"/>
          <w:color w:val="595959" w:themeColor="text1" w:themeTint="A6"/>
        </w:rPr>
        <w:t>This project tackled the high rejection rate of resumes during initial screening in a fiercely competitive job market. With a focus on job seekers, recruiters, educational institutions, and career counsel</w:t>
      </w:r>
      <w:r>
        <w:rPr>
          <w:rFonts w:ascii="Arial" w:hAnsi="Arial" w:cs="Arial"/>
          <w:color w:val="595959" w:themeColor="text1" w:themeTint="A6"/>
        </w:rPr>
        <w:t>l</w:t>
      </w:r>
      <w:r w:rsidRPr="001015F3">
        <w:rPr>
          <w:rFonts w:ascii="Arial" w:hAnsi="Arial" w:cs="Arial"/>
          <w:color w:val="595959" w:themeColor="text1" w:themeTint="A6"/>
        </w:rPr>
        <w:t>ors, it aimed to provide data-driven solutions. The objectives included conducting in-depth analyses of student intern success factors, optimizing resumes, and reducing rejection rates. Using a structured approach involving data cleaning and visualization, the project successfully met its goals. The findings empower stakeholders to make informed decisions, improve career development, and enhance competitiveness. Future end</w:t>
      </w:r>
      <w:r w:rsidR="00520588">
        <w:rPr>
          <w:rFonts w:ascii="Arial" w:hAnsi="Arial" w:cs="Arial"/>
          <w:color w:val="595959" w:themeColor="text1" w:themeTint="A6"/>
        </w:rPr>
        <w:t>ea</w:t>
      </w:r>
      <w:r w:rsidRPr="001015F3">
        <w:rPr>
          <w:rFonts w:ascii="Arial" w:hAnsi="Arial" w:cs="Arial"/>
          <w:color w:val="595959" w:themeColor="text1" w:themeTint="A6"/>
        </w:rPr>
        <w:t>vo</w:t>
      </w:r>
      <w:r w:rsidR="00520588">
        <w:rPr>
          <w:rFonts w:ascii="Arial" w:hAnsi="Arial" w:cs="Arial"/>
          <w:color w:val="595959" w:themeColor="text1" w:themeTint="A6"/>
        </w:rPr>
        <w:t>u</w:t>
      </w:r>
      <w:r w:rsidRPr="001015F3">
        <w:rPr>
          <w:rFonts w:ascii="Arial" w:hAnsi="Arial" w:cs="Arial"/>
          <w:color w:val="595959" w:themeColor="text1" w:themeTint="A6"/>
        </w:rPr>
        <w:t>rs may involve predictive models and industry benchmarking. In conclusion, this project delivers valuable insights that benefit both job seekers and recruiters, improving talent management and career prospects.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479C89DD" w:rsidR="00397D59" w:rsidRDefault="00397D59" w:rsidP="00CE1854">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4D8A9E5A" w14:textId="77777777" w:rsidR="00CE1854" w:rsidRPr="00CE1854" w:rsidRDefault="00CE1854" w:rsidP="00CE1854"/>
    <w:p w14:paraId="2A0D42C0" w14:textId="46A56201" w:rsidR="00397D59" w:rsidRDefault="00CE603D" w:rsidP="00CE603D">
      <w:pPr>
        <w:ind w:left="426"/>
        <w:rPr>
          <w:rFonts w:ascii="Arial" w:hAnsi="Arial" w:cs="Arial"/>
          <w:color w:val="595959" w:themeColor="text1" w:themeTint="A6"/>
        </w:rPr>
      </w:pPr>
      <w:r>
        <w:rPr>
          <w:rFonts w:ascii="Arial" w:hAnsi="Arial" w:cs="Arial"/>
          <w:color w:val="595959" w:themeColor="text1" w:themeTint="A6"/>
        </w:rPr>
        <w:t xml:space="preserve">         </w:t>
      </w:r>
      <w:r w:rsidR="00455E39">
        <w:rPr>
          <w:rFonts w:ascii="Arial" w:hAnsi="Arial" w:cs="Arial"/>
          <w:color w:val="595959" w:themeColor="text1" w:themeTint="A6"/>
        </w:rPr>
        <w:t xml:space="preserve">In the contemporary job market, millions of </w:t>
      </w:r>
      <w:r w:rsidR="00E35720">
        <w:rPr>
          <w:rFonts w:ascii="Arial" w:hAnsi="Arial" w:cs="Arial"/>
          <w:color w:val="595959" w:themeColor="text1" w:themeTint="A6"/>
        </w:rPr>
        <w:t>students and professionals       actively seek</w:t>
      </w:r>
      <w:r w:rsidR="000331A6">
        <w:rPr>
          <w:rFonts w:ascii="Arial" w:hAnsi="Arial" w:cs="Arial"/>
          <w:color w:val="595959" w:themeColor="text1" w:themeTint="A6"/>
        </w:rPr>
        <w:t xml:space="preserve"> internships and job opportunities annually. The resume</w:t>
      </w:r>
      <w:r w:rsidR="008D23B5">
        <w:rPr>
          <w:rFonts w:ascii="Arial" w:hAnsi="Arial" w:cs="Arial"/>
          <w:color w:val="595959" w:themeColor="text1" w:themeTint="A6"/>
        </w:rPr>
        <w:t xml:space="preserve">, a concise document summarizing one’s qualifications and experiences, assumes a pivotal role as the </w:t>
      </w:r>
      <w:r w:rsidR="002D53DA">
        <w:rPr>
          <w:rFonts w:ascii="Arial" w:hAnsi="Arial" w:cs="Arial"/>
          <w:color w:val="595959" w:themeColor="text1" w:themeTint="A6"/>
        </w:rPr>
        <w:t>first point of contact between job seekers and potential employers. Howe</w:t>
      </w:r>
      <w:r w:rsidR="002F206A">
        <w:rPr>
          <w:rFonts w:ascii="Arial" w:hAnsi="Arial" w:cs="Arial"/>
          <w:color w:val="595959" w:themeColor="text1" w:themeTint="A6"/>
        </w:rPr>
        <w:t>ver, an alarming reality prevails</w:t>
      </w:r>
      <w:r w:rsidR="00674CF9">
        <w:rPr>
          <w:rFonts w:ascii="Arial" w:hAnsi="Arial" w:cs="Arial"/>
          <w:color w:val="595959" w:themeColor="text1" w:themeTint="A6"/>
        </w:rPr>
        <w:t xml:space="preserve"> recruiters dedicate a mere 2-3 minutes to review each resume that enters their mailbox, job</w:t>
      </w:r>
      <w:r w:rsidR="00A41E87">
        <w:rPr>
          <w:rFonts w:ascii="Arial" w:hAnsi="Arial" w:cs="Arial"/>
          <w:color w:val="595959" w:themeColor="text1" w:themeTint="A6"/>
        </w:rPr>
        <w:t xml:space="preserve"> board, or Applicant Tracking System (ATS). Astonishingly 70% of these resumes face rejection</w:t>
      </w:r>
      <w:r w:rsidR="0061707E">
        <w:rPr>
          <w:rFonts w:ascii="Arial" w:hAnsi="Arial" w:cs="Arial"/>
          <w:color w:val="595959" w:themeColor="text1" w:themeTint="A6"/>
        </w:rPr>
        <w:t xml:space="preserve"> during this initial screening phase.</w:t>
      </w:r>
    </w:p>
    <w:p w14:paraId="0E77123E" w14:textId="77777777" w:rsidR="0061707E" w:rsidRDefault="0061707E" w:rsidP="00CE603D">
      <w:pPr>
        <w:ind w:left="426"/>
        <w:rPr>
          <w:rFonts w:ascii="Arial" w:hAnsi="Arial" w:cs="Arial"/>
          <w:color w:val="595959" w:themeColor="text1" w:themeTint="A6"/>
        </w:rPr>
      </w:pPr>
    </w:p>
    <w:p w14:paraId="6A2E7B05" w14:textId="678043CB" w:rsidR="0061707E" w:rsidRDefault="0061707E" w:rsidP="00CE603D">
      <w:pPr>
        <w:ind w:left="426"/>
      </w:pPr>
      <w:r>
        <w:rPr>
          <w:rFonts w:ascii="Arial" w:hAnsi="Arial" w:cs="Arial"/>
          <w:color w:val="595959" w:themeColor="text1" w:themeTint="A6"/>
        </w:rPr>
        <w:t>This rejection rate undersc</w:t>
      </w:r>
      <w:r w:rsidR="006949B4">
        <w:rPr>
          <w:rFonts w:ascii="Arial" w:hAnsi="Arial" w:cs="Arial"/>
          <w:color w:val="595959" w:themeColor="text1" w:themeTint="A6"/>
        </w:rPr>
        <w:t>ores the critical importance of meticulously crafting a compelling resume. In an increasingly</w:t>
      </w:r>
      <w:r w:rsidR="00DA7F12">
        <w:rPr>
          <w:rFonts w:ascii="Arial" w:hAnsi="Arial" w:cs="Arial"/>
          <w:color w:val="595959" w:themeColor="text1" w:themeTint="A6"/>
        </w:rPr>
        <w:t xml:space="preserve"> competitive job landscape, job seekers must seekers must devote considerable effort and attention to detail when pre</w:t>
      </w:r>
      <w:r w:rsidR="005924D6">
        <w:rPr>
          <w:rFonts w:ascii="Arial" w:hAnsi="Arial" w:cs="Arial"/>
          <w:color w:val="595959" w:themeColor="text1" w:themeTint="A6"/>
        </w:rPr>
        <w:t>paring their resumes. A high- quality resume not only serves as a passport to employ</w:t>
      </w:r>
      <w:r w:rsidR="00AC4DA6">
        <w:rPr>
          <w:rFonts w:ascii="Arial" w:hAnsi="Arial" w:cs="Arial"/>
          <w:color w:val="595959" w:themeColor="text1" w:themeTint="A6"/>
        </w:rPr>
        <w:t>ment but also as a tool for navigating the intricate</w:t>
      </w:r>
      <w:r w:rsidR="001C41EC">
        <w:rPr>
          <w:rFonts w:ascii="Arial" w:hAnsi="Arial" w:cs="Arial"/>
          <w:color w:val="595959" w:themeColor="text1" w:themeTint="A6"/>
        </w:rPr>
        <w:t xml:space="preserve"> hiring processes employed by organizations today.</w:t>
      </w:r>
    </w:p>
    <w:p w14:paraId="7898DE7F" w14:textId="77777777" w:rsidR="00397D59" w:rsidRPr="00397D59" w:rsidRDefault="00397D59" w:rsidP="00397D59"/>
    <w:p w14:paraId="5C61D901" w14:textId="6491F706" w:rsidR="00980092" w:rsidRDefault="00980092" w:rsidP="00CE1854">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E4E2BCB" w14:textId="77777777" w:rsidR="00CE1854" w:rsidRPr="00CE1854" w:rsidRDefault="00CE1854" w:rsidP="00CE1854"/>
    <w:p w14:paraId="30CEE0BE" w14:textId="6C71B2CF" w:rsidR="00980092" w:rsidRDefault="00974FB7" w:rsidP="00980092">
      <w:pPr>
        <w:ind w:left="273" w:firstLine="720"/>
        <w:rPr>
          <w:rFonts w:ascii="Arial" w:hAnsi="Arial" w:cs="Arial"/>
          <w:color w:val="595959" w:themeColor="text1" w:themeTint="A6"/>
        </w:rPr>
      </w:pPr>
      <w:r>
        <w:rPr>
          <w:rFonts w:ascii="Arial" w:hAnsi="Arial" w:cs="Arial"/>
          <w:b/>
          <w:bCs/>
          <w:color w:val="595959" w:themeColor="text1" w:themeTint="A6"/>
        </w:rPr>
        <w:lastRenderedPageBreak/>
        <w:t>Job Seekers (Students and Professionals)</w:t>
      </w:r>
      <w:r w:rsidR="009E1AE3">
        <w:rPr>
          <w:rFonts w:ascii="Arial" w:hAnsi="Arial" w:cs="Arial"/>
          <w:b/>
          <w:bCs/>
          <w:color w:val="595959" w:themeColor="text1" w:themeTint="A6"/>
        </w:rPr>
        <w:t xml:space="preserve">: </w:t>
      </w:r>
      <w:r w:rsidR="009E1AE3">
        <w:rPr>
          <w:rFonts w:ascii="Arial" w:hAnsi="Arial" w:cs="Arial"/>
          <w:color w:val="595959" w:themeColor="text1" w:themeTint="A6"/>
        </w:rPr>
        <w:t>The primary beneficiaries, seeking assistance in improving their resumes and increasing their chances of success in job applications.</w:t>
      </w:r>
    </w:p>
    <w:p w14:paraId="6F3B661F" w14:textId="5B051534" w:rsidR="00FA458E" w:rsidRDefault="00FA458E" w:rsidP="00980092">
      <w:pPr>
        <w:ind w:left="273" w:firstLine="720"/>
        <w:rPr>
          <w:rFonts w:ascii="Arial" w:hAnsi="Arial" w:cs="Arial"/>
          <w:color w:val="595959" w:themeColor="text1" w:themeTint="A6"/>
        </w:rPr>
      </w:pPr>
      <w:r>
        <w:rPr>
          <w:rFonts w:ascii="Arial" w:hAnsi="Arial" w:cs="Arial"/>
          <w:b/>
          <w:bCs/>
          <w:color w:val="595959" w:themeColor="text1" w:themeTint="A6"/>
        </w:rPr>
        <w:t>Recruiters and Employers:</w:t>
      </w:r>
      <w:r>
        <w:t xml:space="preserve"> </w:t>
      </w:r>
      <w:r w:rsidR="006E4C3E" w:rsidRPr="006D219F">
        <w:rPr>
          <w:rFonts w:ascii="Arial" w:hAnsi="Arial" w:cs="Arial"/>
          <w:color w:val="595959" w:themeColor="text1" w:themeTint="A6"/>
        </w:rPr>
        <w:t>The project indirectly</w:t>
      </w:r>
      <w:r w:rsidR="00330CEB" w:rsidRPr="006D219F">
        <w:rPr>
          <w:rFonts w:ascii="Arial" w:hAnsi="Arial" w:cs="Arial"/>
          <w:color w:val="595959" w:themeColor="text1" w:themeTint="A6"/>
        </w:rPr>
        <w:t xml:space="preserve"> benefits recruiters by reducing the number of underqualified resumes, enabling them </w:t>
      </w:r>
      <w:r w:rsidR="006D219F" w:rsidRPr="006D219F">
        <w:rPr>
          <w:rFonts w:ascii="Arial" w:hAnsi="Arial" w:cs="Arial"/>
          <w:color w:val="595959" w:themeColor="text1" w:themeTint="A6"/>
        </w:rPr>
        <w:t>to focus on higher- quality candidates.</w:t>
      </w:r>
    </w:p>
    <w:p w14:paraId="05618926" w14:textId="77777777" w:rsidR="006D219F" w:rsidRDefault="006D219F" w:rsidP="00980092">
      <w:pPr>
        <w:ind w:left="273" w:firstLine="720"/>
        <w:rPr>
          <w:rFonts w:ascii="Arial" w:hAnsi="Arial" w:cs="Arial"/>
          <w:color w:val="595959" w:themeColor="text1" w:themeTint="A6"/>
        </w:rPr>
      </w:pPr>
    </w:p>
    <w:p w14:paraId="666F354C" w14:textId="409EAD33" w:rsidR="00A16D29" w:rsidRDefault="00A16D29" w:rsidP="00980092">
      <w:pPr>
        <w:ind w:left="273" w:firstLine="720"/>
        <w:rPr>
          <w:rFonts w:ascii="Arial" w:hAnsi="Arial" w:cs="Arial"/>
          <w:color w:val="595959" w:themeColor="text1" w:themeTint="A6"/>
        </w:rPr>
      </w:pPr>
      <w:r>
        <w:rPr>
          <w:rFonts w:ascii="Arial" w:hAnsi="Arial" w:cs="Arial"/>
          <w:b/>
          <w:bCs/>
          <w:color w:val="595959" w:themeColor="text1" w:themeTint="A6"/>
        </w:rPr>
        <w:t xml:space="preserve">Educational Institutions: </w:t>
      </w:r>
      <w:r>
        <w:rPr>
          <w:rFonts w:ascii="Arial" w:hAnsi="Arial" w:cs="Arial"/>
          <w:color w:val="595959" w:themeColor="text1" w:themeTint="A6"/>
        </w:rPr>
        <w:t>Universities and colleges can use insights from this project to enhance</w:t>
      </w:r>
      <w:r w:rsidR="00D81844">
        <w:rPr>
          <w:rFonts w:ascii="Arial" w:hAnsi="Arial" w:cs="Arial"/>
          <w:color w:val="595959" w:themeColor="text1" w:themeTint="A6"/>
        </w:rPr>
        <w:t xml:space="preserve"> career development programs for their students.</w:t>
      </w:r>
    </w:p>
    <w:p w14:paraId="704AB16E" w14:textId="77777777" w:rsidR="00D81844" w:rsidRDefault="00D81844" w:rsidP="00980092">
      <w:pPr>
        <w:ind w:left="273" w:firstLine="720"/>
        <w:rPr>
          <w:rFonts w:ascii="Arial" w:hAnsi="Arial" w:cs="Arial"/>
          <w:color w:val="595959" w:themeColor="text1" w:themeTint="A6"/>
        </w:rPr>
      </w:pPr>
    </w:p>
    <w:p w14:paraId="100A615F" w14:textId="17D34DC9" w:rsidR="004344B6" w:rsidRDefault="00D81844" w:rsidP="00980092">
      <w:pPr>
        <w:ind w:left="273" w:firstLine="720"/>
        <w:rPr>
          <w:rFonts w:ascii="Arial" w:hAnsi="Arial" w:cs="Arial"/>
          <w:color w:val="595959" w:themeColor="text1" w:themeTint="A6"/>
        </w:rPr>
      </w:pPr>
      <w:r>
        <w:rPr>
          <w:rFonts w:ascii="Arial" w:hAnsi="Arial" w:cs="Arial"/>
          <w:b/>
          <w:bCs/>
          <w:color w:val="595959" w:themeColor="text1" w:themeTint="A6"/>
        </w:rPr>
        <w:t xml:space="preserve">Career </w:t>
      </w:r>
      <w:r w:rsidR="001E0A71">
        <w:rPr>
          <w:rFonts w:ascii="Arial" w:hAnsi="Arial" w:cs="Arial"/>
          <w:b/>
          <w:bCs/>
          <w:color w:val="595959" w:themeColor="text1" w:themeTint="A6"/>
        </w:rPr>
        <w:t>Counsellors</w:t>
      </w:r>
      <w:r>
        <w:rPr>
          <w:rFonts w:ascii="Arial" w:hAnsi="Arial" w:cs="Arial"/>
          <w:b/>
          <w:bCs/>
          <w:color w:val="595959" w:themeColor="text1" w:themeTint="A6"/>
        </w:rPr>
        <w:t>:</w:t>
      </w:r>
      <w:r w:rsidR="001E0A71">
        <w:rPr>
          <w:rFonts w:ascii="Arial" w:hAnsi="Arial" w:cs="Arial"/>
          <w:b/>
          <w:bCs/>
          <w:color w:val="595959" w:themeColor="text1" w:themeTint="A6"/>
        </w:rPr>
        <w:t xml:space="preserve"> </w:t>
      </w:r>
      <w:r w:rsidR="001E0A71">
        <w:rPr>
          <w:rFonts w:ascii="Arial" w:hAnsi="Arial" w:cs="Arial"/>
          <w:color w:val="595959" w:themeColor="text1" w:themeTint="A6"/>
        </w:rPr>
        <w:t>Professionals</w:t>
      </w:r>
      <w:r w:rsidR="00C15DE5">
        <w:rPr>
          <w:rFonts w:ascii="Arial" w:hAnsi="Arial" w:cs="Arial"/>
          <w:color w:val="595959" w:themeColor="text1" w:themeTint="A6"/>
        </w:rPr>
        <w:t xml:space="preserve"> responsible for guiding students and job seekers in resume preparation</w:t>
      </w:r>
      <w:r w:rsidR="004344B6">
        <w:rPr>
          <w:rFonts w:ascii="Arial" w:hAnsi="Arial" w:cs="Arial"/>
          <w:color w:val="595959" w:themeColor="text1" w:themeTint="A6"/>
        </w:rPr>
        <w:t xml:space="preserve"> and job application </w:t>
      </w:r>
      <w:r w:rsidR="00D26183">
        <w:rPr>
          <w:rFonts w:ascii="Arial" w:hAnsi="Arial" w:cs="Arial"/>
          <w:color w:val="595959" w:themeColor="text1" w:themeTint="A6"/>
        </w:rPr>
        <w:t>strategies</w:t>
      </w:r>
      <w:r w:rsidR="004344B6">
        <w:rPr>
          <w:rFonts w:ascii="Arial" w:hAnsi="Arial" w:cs="Arial"/>
          <w:color w:val="595959" w:themeColor="text1" w:themeTint="A6"/>
        </w:rPr>
        <w:t>.</w:t>
      </w:r>
    </w:p>
    <w:p w14:paraId="142A6699" w14:textId="77777777" w:rsidR="004344B6" w:rsidRDefault="004344B6" w:rsidP="00980092">
      <w:pPr>
        <w:ind w:left="273" w:firstLine="720"/>
        <w:rPr>
          <w:rFonts w:ascii="Arial" w:hAnsi="Arial" w:cs="Arial"/>
          <w:b/>
          <w:bCs/>
          <w:color w:val="595959" w:themeColor="text1" w:themeTint="A6"/>
        </w:rPr>
      </w:pPr>
    </w:p>
    <w:p w14:paraId="343DF986" w14:textId="1C3FB865" w:rsidR="00D81844" w:rsidRPr="00D81844" w:rsidRDefault="004344B6" w:rsidP="00980092">
      <w:pPr>
        <w:ind w:left="273" w:firstLine="720"/>
        <w:rPr>
          <w:rFonts w:ascii="Arial" w:hAnsi="Arial" w:cs="Arial"/>
          <w:b/>
          <w:bCs/>
          <w:color w:val="595959" w:themeColor="text1" w:themeTint="A6"/>
        </w:rPr>
      </w:pPr>
      <w:r>
        <w:rPr>
          <w:rFonts w:ascii="Arial" w:hAnsi="Arial" w:cs="Arial"/>
          <w:b/>
          <w:bCs/>
          <w:color w:val="595959" w:themeColor="text1" w:themeTint="A6"/>
        </w:rPr>
        <w:t xml:space="preserve">Project Team: </w:t>
      </w:r>
      <w:r>
        <w:rPr>
          <w:rFonts w:ascii="Arial" w:hAnsi="Arial" w:cs="Arial"/>
          <w:color w:val="595959" w:themeColor="text1" w:themeTint="A6"/>
        </w:rPr>
        <w:t>Developers, data analysts, and data scientis</w:t>
      </w:r>
      <w:r w:rsidR="00D26183">
        <w:rPr>
          <w:rFonts w:ascii="Arial" w:hAnsi="Arial" w:cs="Arial"/>
          <w:color w:val="595959" w:themeColor="text1" w:themeTint="A6"/>
        </w:rPr>
        <w:t>ts involved in creating and maintaining the resume optimization system.</w:t>
      </w:r>
      <w:r w:rsidR="00D81844">
        <w:rPr>
          <w:rFonts w:ascii="Arial" w:hAnsi="Arial" w:cs="Arial"/>
          <w:b/>
          <w:bCs/>
          <w:color w:val="595959" w:themeColor="text1" w:themeTint="A6"/>
        </w:rPr>
        <w:t xml:space="preserve"> </w:t>
      </w:r>
    </w:p>
    <w:p w14:paraId="67534803" w14:textId="77777777" w:rsidR="006D219F" w:rsidRPr="006E4C3E" w:rsidRDefault="006D219F" w:rsidP="00980092">
      <w:pPr>
        <w:ind w:left="273" w:firstLine="720"/>
        <w:rPr>
          <w:rFonts w:ascii="Arial" w:hAnsi="Arial" w:cs="Arial"/>
          <w:color w:val="595959" w:themeColor="text1" w:themeTint="A6"/>
        </w:rPr>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0B297546" w:rsidR="00BA6BF5" w:rsidRDefault="00B9242F" w:rsidP="00397D59">
      <w:pPr>
        <w:ind w:left="273" w:firstLine="720"/>
        <w:rPr>
          <w:rFonts w:ascii="Arial" w:hAnsi="Arial" w:cs="Arial"/>
          <w:color w:val="595959" w:themeColor="text1" w:themeTint="A6"/>
        </w:rPr>
      </w:pPr>
      <w:r>
        <w:rPr>
          <w:rFonts w:ascii="Arial" w:hAnsi="Arial" w:cs="Arial"/>
          <w:color w:val="595959" w:themeColor="text1" w:themeTint="A6"/>
        </w:rPr>
        <w:t>The primary objectives of this project, as outlined in the Project Charter</w:t>
      </w:r>
      <w:r w:rsidR="0032584A">
        <w:rPr>
          <w:rFonts w:ascii="Arial" w:hAnsi="Arial" w:cs="Arial"/>
          <w:color w:val="595959" w:themeColor="text1" w:themeTint="A6"/>
        </w:rPr>
        <w:t>, are to:</w:t>
      </w:r>
    </w:p>
    <w:p w14:paraId="0CD80C66" w14:textId="03C2DD57" w:rsidR="0032584A" w:rsidRPr="00723052" w:rsidRDefault="00085A93" w:rsidP="0032584A">
      <w:pPr>
        <w:pStyle w:val="ListParagraph"/>
        <w:numPr>
          <w:ilvl w:val="0"/>
          <w:numId w:val="33"/>
        </w:numPr>
      </w:pPr>
      <w:r>
        <w:rPr>
          <w:rFonts w:ascii="Arial" w:hAnsi="Arial" w:cs="Arial"/>
          <w:color w:val="595959" w:themeColor="text1" w:themeTint="A6"/>
        </w:rPr>
        <w:t>Conduct</w:t>
      </w:r>
      <w:r w:rsidR="00524BDC">
        <w:rPr>
          <w:rFonts w:ascii="Arial" w:hAnsi="Arial" w:cs="Arial"/>
          <w:color w:val="595959" w:themeColor="text1" w:themeTint="A6"/>
        </w:rPr>
        <w:t xml:space="preserve"> a comprehensive analysis of student interns to gain insights into the relationship between </w:t>
      </w:r>
      <w:r w:rsidR="008F6313">
        <w:rPr>
          <w:rFonts w:ascii="Arial" w:hAnsi="Arial" w:cs="Arial"/>
          <w:color w:val="595959" w:themeColor="text1" w:themeTint="A6"/>
        </w:rPr>
        <w:t>academic performance, event participation, career aspirations, and factors influencing success.</w:t>
      </w:r>
    </w:p>
    <w:p w14:paraId="698B36A0" w14:textId="029266E2" w:rsidR="00723052" w:rsidRPr="00723052" w:rsidRDefault="00723052" w:rsidP="0032584A">
      <w:pPr>
        <w:pStyle w:val="ListParagraph"/>
        <w:numPr>
          <w:ilvl w:val="0"/>
          <w:numId w:val="33"/>
        </w:numPr>
      </w:pPr>
      <w:r>
        <w:rPr>
          <w:rFonts w:ascii="Arial" w:hAnsi="Arial" w:cs="Arial"/>
          <w:color w:val="595959" w:themeColor="text1" w:themeTint="A6"/>
        </w:rPr>
        <w:t>Develop a data-driven system that optimizes, improving the likelihood of passing initial screening processes.</w:t>
      </w:r>
    </w:p>
    <w:p w14:paraId="1694DC4F" w14:textId="7527A976" w:rsidR="00723052" w:rsidRPr="00151AD8" w:rsidRDefault="00151AD8" w:rsidP="0032584A">
      <w:pPr>
        <w:pStyle w:val="ListParagraph"/>
        <w:numPr>
          <w:ilvl w:val="0"/>
          <w:numId w:val="33"/>
        </w:numPr>
      </w:pPr>
      <w:r>
        <w:rPr>
          <w:rFonts w:ascii="Arial" w:hAnsi="Arial" w:cs="Arial"/>
          <w:color w:val="595959" w:themeColor="text1" w:themeTint="A6"/>
        </w:rPr>
        <w:t>Provide job seekers with personalizes recommendations to enhance their resumes based on data-driven insights.</w:t>
      </w:r>
    </w:p>
    <w:p w14:paraId="5D1513EC" w14:textId="02AB37D6" w:rsidR="00151AD8" w:rsidRPr="00D557F1" w:rsidRDefault="00435D06" w:rsidP="0032584A">
      <w:pPr>
        <w:pStyle w:val="ListParagraph"/>
        <w:numPr>
          <w:ilvl w:val="0"/>
          <w:numId w:val="33"/>
        </w:numPr>
      </w:pPr>
      <w:r>
        <w:rPr>
          <w:rFonts w:ascii="Arial" w:hAnsi="Arial" w:cs="Arial"/>
          <w:color w:val="595959" w:themeColor="text1" w:themeTint="A6"/>
        </w:rPr>
        <w:t>Reduce the rejection rate of resumes during initial screenings by a significant percentage</w:t>
      </w:r>
      <w:r w:rsidR="00D557F1">
        <w:rPr>
          <w:rFonts w:ascii="Arial" w:hAnsi="Arial" w:cs="Arial"/>
          <w:color w:val="595959" w:themeColor="text1" w:themeTint="A6"/>
        </w:rPr>
        <w:t>.</w:t>
      </w:r>
    </w:p>
    <w:p w14:paraId="2766A41E" w14:textId="52C51C26" w:rsidR="00D557F1" w:rsidRPr="00D557F1" w:rsidRDefault="00D557F1" w:rsidP="0032584A">
      <w:pPr>
        <w:pStyle w:val="ListParagraph"/>
        <w:numPr>
          <w:ilvl w:val="0"/>
          <w:numId w:val="33"/>
        </w:numPr>
      </w:pPr>
      <w:r>
        <w:rPr>
          <w:rFonts w:ascii="Arial" w:hAnsi="Arial" w:cs="Arial"/>
          <w:color w:val="595959" w:themeColor="text1" w:themeTint="A6"/>
        </w:rPr>
        <w:t>Enhance the competitiveness of job seekers in a competitive job market.</w:t>
      </w:r>
    </w:p>
    <w:p w14:paraId="188B5FC3" w14:textId="34CEA426" w:rsidR="00D557F1" w:rsidRPr="002F503B" w:rsidRDefault="002F503B" w:rsidP="0032584A">
      <w:pPr>
        <w:pStyle w:val="ListParagraph"/>
        <w:numPr>
          <w:ilvl w:val="0"/>
          <w:numId w:val="33"/>
        </w:numPr>
      </w:pPr>
      <w:r>
        <w:rPr>
          <w:rFonts w:ascii="Arial" w:hAnsi="Arial" w:cs="Arial"/>
          <w:color w:val="595959" w:themeColor="text1" w:themeTint="A6"/>
        </w:rPr>
        <w:t xml:space="preserve">Facilitate better career development and employment </w:t>
      </w:r>
      <w:r w:rsidR="00AB333F">
        <w:rPr>
          <w:rFonts w:ascii="Arial" w:hAnsi="Arial" w:cs="Arial"/>
          <w:color w:val="595959" w:themeColor="text1" w:themeTint="A6"/>
        </w:rPr>
        <w:t>opportunities</w:t>
      </w:r>
      <w:r>
        <w:rPr>
          <w:rFonts w:ascii="Arial" w:hAnsi="Arial" w:cs="Arial"/>
          <w:color w:val="595959" w:themeColor="text1" w:themeTint="A6"/>
        </w:rPr>
        <w:t xml:space="preserve"> for students and professionals.</w:t>
      </w:r>
    </w:p>
    <w:p w14:paraId="2EB4B988" w14:textId="77777777" w:rsidR="002F503B" w:rsidRDefault="002F503B" w:rsidP="00206D8A">
      <w:pPr>
        <w:ind w:left="993"/>
      </w:pPr>
    </w:p>
    <w:p w14:paraId="20CBF4EE" w14:textId="101A8C6C" w:rsidR="00206D8A" w:rsidRPr="00206D8A" w:rsidRDefault="00206D8A" w:rsidP="00206D8A">
      <w:pPr>
        <w:ind w:left="993"/>
        <w:rPr>
          <w:rFonts w:ascii="Arial" w:hAnsi="Arial" w:cs="Arial"/>
          <w:color w:val="595959" w:themeColor="text1" w:themeTint="A6"/>
        </w:rPr>
      </w:pPr>
      <w:r>
        <w:rPr>
          <w:rFonts w:ascii="Arial" w:hAnsi="Arial" w:cs="Arial"/>
          <w:color w:val="595959" w:themeColor="text1" w:themeTint="A6"/>
        </w:rPr>
        <w:t>The Objectives align with depar</w:t>
      </w:r>
      <w:r w:rsidR="008F2EFD">
        <w:rPr>
          <w:rFonts w:ascii="Arial" w:hAnsi="Arial" w:cs="Arial"/>
          <w:color w:val="595959" w:themeColor="text1" w:themeTint="A6"/>
        </w:rPr>
        <w:t>tmental goals and address the need for an automated solution to the resume optimization process, which is currently performed manually</w:t>
      </w:r>
      <w:r w:rsidR="00AB333F">
        <w:rPr>
          <w:rFonts w:ascii="Arial" w:hAnsi="Arial" w:cs="Arial"/>
          <w:color w:val="595959" w:themeColor="text1" w:themeTint="A6"/>
        </w:rPr>
        <w:t>. The project interfaces with existing educational and career</w:t>
      </w:r>
      <w:r w:rsidR="00397289">
        <w:rPr>
          <w:rFonts w:ascii="Arial" w:hAnsi="Arial" w:cs="Arial"/>
          <w:color w:val="595959" w:themeColor="text1" w:themeTint="A6"/>
        </w:rPr>
        <w:t xml:space="preserve"> development systems,</w:t>
      </w:r>
      <w:r w:rsidR="005F3E6D">
        <w:rPr>
          <w:rFonts w:ascii="Arial" w:hAnsi="Arial" w:cs="Arial"/>
          <w:color w:val="595959" w:themeColor="text1" w:themeTint="A6"/>
        </w:rPr>
        <w:t xml:space="preserve"> </w:t>
      </w:r>
      <w:r w:rsidR="000C1E2E">
        <w:rPr>
          <w:rFonts w:ascii="Arial" w:hAnsi="Arial" w:cs="Arial"/>
          <w:color w:val="595959" w:themeColor="text1" w:themeTint="A6"/>
        </w:rPr>
        <w:t>contributing</w:t>
      </w:r>
      <w:r w:rsidR="005F3E6D">
        <w:rPr>
          <w:rFonts w:ascii="Arial" w:hAnsi="Arial" w:cs="Arial"/>
          <w:color w:val="595959" w:themeColor="text1" w:themeTint="A6"/>
        </w:rPr>
        <w:t xml:space="preserve"> valuable insights for better decision- making. It aims to solve the problem</w:t>
      </w:r>
      <w:r w:rsidR="003507DC">
        <w:rPr>
          <w:rFonts w:ascii="Arial" w:hAnsi="Arial" w:cs="Arial"/>
          <w:color w:val="595959" w:themeColor="text1" w:themeTint="A6"/>
        </w:rPr>
        <w:t xml:space="preserve"> of high resume rejection rates and manual resume preparation processes. The success of the project</w:t>
      </w:r>
      <w:r w:rsidR="00292643">
        <w:rPr>
          <w:rFonts w:ascii="Arial" w:hAnsi="Arial" w:cs="Arial"/>
          <w:color w:val="595959" w:themeColor="text1" w:themeTint="A6"/>
        </w:rPr>
        <w:t xml:space="preserve"> relies</w:t>
      </w:r>
      <w:r w:rsidR="000C1E2E">
        <w:rPr>
          <w:rFonts w:ascii="Arial" w:hAnsi="Arial" w:cs="Arial"/>
          <w:color w:val="595959" w:themeColor="text1" w:themeTint="A6"/>
        </w:rPr>
        <w:t xml:space="preserve"> on the corporation of the key stakeholders and a dedicated project team with the necessary expertise and resources.</w:t>
      </w:r>
    </w:p>
    <w:p w14:paraId="5893663A" w14:textId="77777777" w:rsidR="00723052" w:rsidRDefault="00723052" w:rsidP="00723052"/>
    <w:p w14:paraId="1B9169C0" w14:textId="760B36D6" w:rsidR="00723052" w:rsidRDefault="00723052" w:rsidP="00723052">
      <w:r>
        <w:t xml:space="preserve">                </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CE1854">
      <w:pPr>
        <w:rPr>
          <w:rFonts w:ascii="Arial" w:hAnsi="Arial" w:cs="Arial"/>
          <w:color w:val="595959" w:themeColor="text1" w:themeTint="A6"/>
          <w:highlight w:val="yellow"/>
        </w:rPr>
      </w:pPr>
    </w:p>
    <w:p w14:paraId="22E784A0" w14:textId="27D8E8A4" w:rsidR="00682147" w:rsidRDefault="003C1C5D" w:rsidP="00682147">
      <w:pPr>
        <w:ind w:left="273" w:firstLine="720"/>
        <w:rPr>
          <w:rFonts w:ascii="Arial" w:hAnsi="Arial" w:cs="Arial"/>
          <w:color w:val="595959" w:themeColor="text1" w:themeTint="A6"/>
        </w:rPr>
      </w:pPr>
      <w:r>
        <w:rPr>
          <w:rFonts w:ascii="Arial" w:hAnsi="Arial" w:cs="Arial"/>
          <w:color w:val="595959" w:themeColor="text1" w:themeTint="A6"/>
        </w:rPr>
        <w:t xml:space="preserve">In the process of delivering this project, several critical considerations and assumptions were made to ensure its </w:t>
      </w:r>
      <w:r w:rsidR="007E202D">
        <w:rPr>
          <w:rFonts w:ascii="Arial" w:hAnsi="Arial" w:cs="Arial"/>
          <w:color w:val="595959" w:themeColor="text1" w:themeTint="A6"/>
        </w:rPr>
        <w:t>successful execution. These factors guided our decision- making and approach:</w:t>
      </w:r>
    </w:p>
    <w:p w14:paraId="78F4C89C" w14:textId="77777777" w:rsidR="00A43DA9" w:rsidRDefault="00A43DA9" w:rsidP="00682147">
      <w:pPr>
        <w:ind w:left="273" w:firstLine="720"/>
        <w:rPr>
          <w:rFonts w:ascii="Arial" w:hAnsi="Arial" w:cs="Arial"/>
          <w:color w:val="595959" w:themeColor="text1" w:themeTint="A6"/>
        </w:rPr>
      </w:pPr>
    </w:p>
    <w:p w14:paraId="066ECA1B" w14:textId="331A1FD9" w:rsidR="007E202D" w:rsidRDefault="00A348BA" w:rsidP="00682147">
      <w:pPr>
        <w:ind w:left="273" w:firstLine="720"/>
        <w:rPr>
          <w:rFonts w:ascii="Arial" w:hAnsi="Arial" w:cs="Arial"/>
          <w:color w:val="595959" w:themeColor="text1" w:themeTint="A6"/>
        </w:rPr>
      </w:pPr>
      <w:r>
        <w:rPr>
          <w:rFonts w:ascii="Arial" w:hAnsi="Arial" w:cs="Arial"/>
          <w:b/>
          <w:bCs/>
          <w:color w:val="595959" w:themeColor="text1" w:themeTint="A6"/>
        </w:rPr>
        <w:t xml:space="preserve">Assumptions: </w:t>
      </w:r>
      <w:r>
        <w:rPr>
          <w:rFonts w:ascii="Arial" w:hAnsi="Arial" w:cs="Arial"/>
          <w:color w:val="595959" w:themeColor="text1" w:themeTint="A6"/>
        </w:rPr>
        <w:t xml:space="preserve">One fundamental assumption was made regarding the </w:t>
      </w:r>
      <w:r w:rsidR="00EA758E">
        <w:rPr>
          <w:rFonts w:ascii="Arial" w:hAnsi="Arial" w:cs="Arial"/>
          <w:color w:val="595959" w:themeColor="text1" w:themeTint="A6"/>
        </w:rPr>
        <w:t>“Designation” column in the dataset. We assumed that all entries in this column corre</w:t>
      </w:r>
      <w:r w:rsidR="00D1788B">
        <w:rPr>
          <w:rFonts w:ascii="Arial" w:hAnsi="Arial" w:cs="Arial"/>
          <w:color w:val="595959" w:themeColor="text1" w:themeTint="A6"/>
        </w:rPr>
        <w:t xml:space="preserve">sponded to students or interns. This assumption allowed us to </w:t>
      </w:r>
      <w:r w:rsidR="004602E6">
        <w:rPr>
          <w:rFonts w:ascii="Arial" w:hAnsi="Arial" w:cs="Arial"/>
          <w:color w:val="595959" w:themeColor="text1" w:themeTint="A6"/>
        </w:rPr>
        <w:t xml:space="preserve">filter and analyse the data </w:t>
      </w:r>
      <w:r w:rsidR="00353D17">
        <w:rPr>
          <w:rFonts w:ascii="Arial" w:hAnsi="Arial" w:cs="Arial"/>
          <w:color w:val="595959" w:themeColor="text1" w:themeTint="A6"/>
        </w:rPr>
        <w:t>more effectively for student- centric insights.</w:t>
      </w:r>
    </w:p>
    <w:p w14:paraId="4738F735" w14:textId="77777777" w:rsidR="00A43DA9" w:rsidRDefault="00A43DA9" w:rsidP="00682147">
      <w:pPr>
        <w:ind w:left="273" w:firstLine="720"/>
        <w:rPr>
          <w:rFonts w:ascii="Arial" w:hAnsi="Arial" w:cs="Arial"/>
          <w:color w:val="595959" w:themeColor="text1" w:themeTint="A6"/>
        </w:rPr>
      </w:pPr>
    </w:p>
    <w:p w14:paraId="48B01117" w14:textId="7310F331" w:rsidR="00A43DA9" w:rsidRDefault="00361A90" w:rsidP="00682147">
      <w:pPr>
        <w:ind w:left="273" w:firstLine="720"/>
        <w:rPr>
          <w:rFonts w:ascii="Arial" w:hAnsi="Arial" w:cs="Arial"/>
          <w:color w:val="595959" w:themeColor="text1" w:themeTint="A6"/>
        </w:rPr>
      </w:pPr>
      <w:r>
        <w:rPr>
          <w:rFonts w:ascii="Arial" w:hAnsi="Arial" w:cs="Arial"/>
          <w:color w:val="595959" w:themeColor="text1" w:themeTint="A6"/>
        </w:rPr>
        <w:t xml:space="preserve">Other assumption </w:t>
      </w:r>
      <w:r w:rsidR="00D86CCE">
        <w:rPr>
          <w:rFonts w:ascii="Arial" w:hAnsi="Arial" w:cs="Arial"/>
          <w:color w:val="595959" w:themeColor="text1" w:themeTint="A6"/>
        </w:rPr>
        <w:t xml:space="preserve">was made </w:t>
      </w:r>
    </w:p>
    <w:p w14:paraId="75E8595D" w14:textId="77777777" w:rsidR="00D321D5" w:rsidRDefault="00D321D5" w:rsidP="00682147">
      <w:pPr>
        <w:ind w:left="273" w:firstLine="720"/>
        <w:rPr>
          <w:rFonts w:ascii="Arial" w:hAnsi="Arial" w:cs="Arial"/>
          <w:color w:val="595959" w:themeColor="text1" w:themeTint="A6"/>
        </w:rPr>
      </w:pPr>
    </w:p>
    <w:p w14:paraId="1FA82430" w14:textId="56C2B5B0" w:rsidR="0008254B" w:rsidRDefault="0008254B" w:rsidP="00682147">
      <w:pPr>
        <w:ind w:left="273" w:firstLine="720"/>
        <w:rPr>
          <w:rFonts w:ascii="Arial" w:hAnsi="Arial" w:cs="Arial"/>
          <w:color w:val="595959" w:themeColor="text1" w:themeTint="A6"/>
        </w:rPr>
      </w:pPr>
      <w:r>
        <w:rPr>
          <w:rFonts w:ascii="Arial" w:hAnsi="Arial" w:cs="Arial"/>
          <w:b/>
          <w:bCs/>
          <w:color w:val="595959" w:themeColor="text1" w:themeTint="A6"/>
        </w:rPr>
        <w:t xml:space="preserve">Constraints: </w:t>
      </w:r>
      <w:r w:rsidR="00680089">
        <w:rPr>
          <w:rFonts w:ascii="Arial" w:hAnsi="Arial" w:cs="Arial"/>
          <w:color w:val="595959" w:themeColor="text1" w:themeTint="A6"/>
        </w:rPr>
        <w:t>Fortunate</w:t>
      </w:r>
      <w:r w:rsidR="00A90707">
        <w:rPr>
          <w:rFonts w:ascii="Arial" w:hAnsi="Arial" w:cs="Arial"/>
          <w:color w:val="595959" w:themeColor="text1" w:themeTint="A6"/>
        </w:rPr>
        <w:t>ly, this project did not encounter any significant constraints that could impede its progress or completion. We had the flexibility to proce</w:t>
      </w:r>
      <w:r w:rsidR="00464EFD">
        <w:rPr>
          <w:rFonts w:ascii="Arial" w:hAnsi="Arial" w:cs="Arial"/>
          <w:color w:val="595959" w:themeColor="text1" w:themeTint="A6"/>
        </w:rPr>
        <w:t>e</w:t>
      </w:r>
      <w:r w:rsidR="00A90707">
        <w:rPr>
          <w:rFonts w:ascii="Arial" w:hAnsi="Arial" w:cs="Arial"/>
          <w:color w:val="595959" w:themeColor="text1" w:themeTint="A6"/>
        </w:rPr>
        <w:t>d with the data a</w:t>
      </w:r>
      <w:r w:rsidR="00464EFD">
        <w:rPr>
          <w:rFonts w:ascii="Arial" w:hAnsi="Arial" w:cs="Arial"/>
          <w:color w:val="595959" w:themeColor="text1" w:themeTint="A6"/>
        </w:rPr>
        <w:t>nalysis and visualisation tasks without any major limitations.</w:t>
      </w:r>
    </w:p>
    <w:p w14:paraId="01018334" w14:textId="77777777" w:rsidR="00464EFD" w:rsidRDefault="00464EFD" w:rsidP="00682147">
      <w:pPr>
        <w:ind w:left="273" w:firstLine="720"/>
        <w:rPr>
          <w:rFonts w:ascii="Arial" w:hAnsi="Arial" w:cs="Arial"/>
          <w:color w:val="595959" w:themeColor="text1" w:themeTint="A6"/>
        </w:rPr>
      </w:pPr>
    </w:p>
    <w:p w14:paraId="204A32C8" w14:textId="2E778BC7" w:rsidR="00464EFD" w:rsidRPr="00063F7F" w:rsidRDefault="00063F7F" w:rsidP="00682147">
      <w:pPr>
        <w:ind w:left="273" w:firstLine="720"/>
        <w:rPr>
          <w:rFonts w:ascii="Arial" w:hAnsi="Arial" w:cs="Arial"/>
          <w:color w:val="595959" w:themeColor="text1" w:themeTint="A6"/>
        </w:rPr>
      </w:pPr>
      <w:r>
        <w:rPr>
          <w:rFonts w:ascii="Arial" w:hAnsi="Arial" w:cs="Arial"/>
          <w:b/>
          <w:bCs/>
          <w:color w:val="595959" w:themeColor="text1" w:themeTint="A6"/>
        </w:rPr>
        <w:t xml:space="preserve">Risks: </w:t>
      </w:r>
      <w:r>
        <w:rPr>
          <w:rFonts w:ascii="Arial" w:hAnsi="Arial" w:cs="Arial"/>
          <w:color w:val="595959" w:themeColor="text1" w:themeTint="A6"/>
        </w:rPr>
        <w:t xml:space="preserve">A key risk identified during the project was related to data cleaning. It </w:t>
      </w:r>
      <w:r w:rsidR="007A4CDD">
        <w:rPr>
          <w:rFonts w:ascii="Arial" w:hAnsi="Arial" w:cs="Arial"/>
          <w:color w:val="595959" w:themeColor="text1" w:themeTint="A6"/>
        </w:rPr>
        <w:t xml:space="preserve">was crucial to ensure that the data cleaning process was executes correctly. For instance, we had to convert the </w:t>
      </w:r>
      <w:ins w:id="8" w:author="Microsoft Word" w:date="2023-09-27T23:28:00Z">
        <w:r w:rsidR="00EC7B56">
          <w:rPr>
            <w:rFonts w:ascii="Arial" w:hAnsi="Arial" w:cs="Arial"/>
            <w:color w:val="595959" w:themeColor="text1" w:themeTint="A6"/>
          </w:rPr>
          <w:t>“Family income” column from text to numeric format. Any errors in data</w:t>
        </w:r>
        <w:r w:rsidR="00B1792F">
          <w:rPr>
            <w:rFonts w:ascii="Arial" w:hAnsi="Arial" w:cs="Arial"/>
            <w:color w:val="595959" w:themeColor="text1" w:themeTint="A6"/>
          </w:rPr>
          <w:t xml:space="preserve"> cleaning could lead to incorrect results and negatively impact the project’s </w:t>
        </w:r>
      </w:ins>
      <w:r w:rsidR="00F4176A">
        <w:rPr>
          <w:rFonts w:ascii="Arial" w:hAnsi="Arial" w:cs="Arial"/>
          <w:color w:val="595959" w:themeColor="text1" w:themeTint="A6"/>
        </w:rPr>
        <w:t>outcomes.</w:t>
      </w:r>
    </w:p>
    <w:p w14:paraId="3760F370" w14:textId="53180B41" w:rsidR="00464EFD" w:rsidRPr="0008254B" w:rsidRDefault="00464EFD" w:rsidP="00682147">
      <w:pPr>
        <w:ind w:left="273" w:firstLine="720"/>
        <w:rPr>
          <w:rFonts w:ascii="Arial" w:hAnsi="Arial" w:cs="Arial"/>
          <w:color w:val="595959" w:themeColor="text1" w:themeTint="A6"/>
        </w:rPr>
      </w:pPr>
    </w:p>
    <w:p w14:paraId="3CAC73B0" w14:textId="77777777" w:rsidR="007808BA" w:rsidRPr="00A348BA" w:rsidRDefault="007808BA" w:rsidP="00682147">
      <w:pPr>
        <w:ind w:left="273" w:firstLine="720"/>
      </w:pPr>
    </w:p>
    <w:p w14:paraId="3CE31A23" w14:textId="77777777" w:rsidR="00682147" w:rsidRDefault="00682147" w:rsidP="00682147">
      <w:pPr>
        <w:ind w:left="273" w:firstLine="720"/>
      </w:pPr>
    </w:p>
    <w:p w14:paraId="3C2FA423" w14:textId="78756DE1" w:rsidR="00682147" w:rsidRDefault="00ED01C9" w:rsidP="00682147">
      <w:pPr>
        <w:pStyle w:val="Heading2"/>
        <w:ind w:left="993" w:hanging="567"/>
        <w:rPr>
          <w:rFonts w:ascii="Arial" w:eastAsia="Times New Roman" w:hAnsi="Arial" w:cs="Arial"/>
        </w:rPr>
      </w:pPr>
      <w:bookmarkStart w:id="9" w:name="_Toc143445383"/>
      <w:r>
        <w:rPr>
          <w:rFonts w:ascii="Arial" w:eastAsia="Times New Roman" w:hAnsi="Arial" w:cs="Arial"/>
        </w:rPr>
        <w:t>Approach</w:t>
      </w:r>
      <w:bookmarkEnd w:id="9"/>
    </w:p>
    <w:p w14:paraId="4899CA35" w14:textId="77777777" w:rsidR="00CE1854" w:rsidRPr="00CE1854" w:rsidRDefault="00CE1854" w:rsidP="00CE1854"/>
    <w:p w14:paraId="7A13EE6F" w14:textId="7FB02867" w:rsidR="00E23E1D" w:rsidRDefault="00A07DAF" w:rsidP="00ED01C9">
      <w:pPr>
        <w:ind w:left="273" w:firstLine="720"/>
        <w:rPr>
          <w:rFonts w:ascii="Arial" w:hAnsi="Arial" w:cs="Arial"/>
          <w:color w:val="595959" w:themeColor="text1" w:themeTint="A6"/>
        </w:rPr>
      </w:pPr>
      <w:r w:rsidRPr="00A07DAF">
        <w:rPr>
          <w:rFonts w:ascii="Arial" w:hAnsi="Arial" w:cs="Arial"/>
          <w:color w:val="595959" w:themeColor="text1" w:themeTint="A6"/>
        </w:rPr>
        <w:t>The approach adopted for this project was structured to address the specific problem at hand and leverage the available tools and data. The primary reasons for this approach were as follows:</w:t>
      </w:r>
    </w:p>
    <w:p w14:paraId="75B1BCB6" w14:textId="48C00828" w:rsidR="00A07DAF" w:rsidRPr="002128CC" w:rsidRDefault="00EE5449" w:rsidP="00ED01C9">
      <w:pPr>
        <w:ind w:left="273" w:firstLine="720"/>
        <w:rPr>
          <w:rFonts w:ascii="Arial" w:hAnsi="Arial" w:cs="Arial"/>
          <w:color w:val="595959" w:themeColor="text1" w:themeTint="A6"/>
        </w:rPr>
      </w:pPr>
      <w:r w:rsidRPr="002128CC">
        <w:rPr>
          <w:rFonts w:ascii="Arial" w:hAnsi="Arial" w:cs="Arial"/>
          <w:color w:val="595959" w:themeColor="text1" w:themeTint="A6"/>
        </w:rPr>
        <w:t>Our structured approach involved the following key steps:</w:t>
      </w:r>
    </w:p>
    <w:p w14:paraId="42FDE569" w14:textId="77777777" w:rsidR="00EE5449" w:rsidRPr="002128CC" w:rsidRDefault="00EE5449" w:rsidP="00ED01C9">
      <w:pPr>
        <w:ind w:left="273" w:firstLine="720"/>
        <w:rPr>
          <w:rFonts w:ascii="Arial" w:hAnsi="Arial" w:cs="Arial"/>
          <w:color w:val="595959" w:themeColor="text1" w:themeTint="A6"/>
        </w:rPr>
      </w:pPr>
    </w:p>
    <w:p w14:paraId="0D2077E4" w14:textId="7F9BDD8F" w:rsidR="00E4534C" w:rsidRPr="00ED01C9" w:rsidRDefault="00EE5449" w:rsidP="00E4534C">
      <w:pPr>
        <w:ind w:left="273" w:firstLine="720"/>
        <w:rPr>
          <w:rFonts w:ascii="Arial" w:hAnsi="Arial" w:cs="Arial"/>
          <w:color w:val="595959" w:themeColor="text1" w:themeTint="A6"/>
        </w:rPr>
      </w:pPr>
      <w:r w:rsidRPr="00C615D1">
        <w:rPr>
          <w:rFonts w:ascii="Arial" w:hAnsi="Arial" w:cs="Arial"/>
          <w:b/>
          <w:bCs/>
          <w:color w:val="595959" w:themeColor="text1" w:themeTint="A6"/>
        </w:rPr>
        <w:t>Data Cleaning with Excel:</w:t>
      </w:r>
      <w:r w:rsidRPr="002128CC">
        <w:rPr>
          <w:rFonts w:ascii="Arial" w:hAnsi="Arial" w:cs="Arial"/>
          <w:color w:val="595959" w:themeColor="text1" w:themeTint="A6"/>
        </w:rPr>
        <w:t xml:space="preserve"> </w:t>
      </w:r>
      <w:r w:rsidR="008E0E0F">
        <w:rPr>
          <w:rFonts w:ascii="Arial" w:hAnsi="Arial" w:cs="Arial"/>
          <w:color w:val="595959" w:themeColor="text1" w:themeTint="A6"/>
        </w:rPr>
        <w:t xml:space="preserve">I </w:t>
      </w:r>
      <w:r w:rsidRPr="002128CC">
        <w:rPr>
          <w:rFonts w:ascii="Arial" w:hAnsi="Arial" w:cs="Arial"/>
          <w:color w:val="595959" w:themeColor="text1" w:themeTint="A6"/>
        </w:rPr>
        <w:t>initiated the project by using Microsoft Excel for data cleaning. This step was critical to ensure data accuracy and consistency. Cleaning tasks included handling text-to-number conversions, removing duplicates, and standardizing data formats.</w:t>
      </w:r>
    </w:p>
    <w:p w14:paraId="19D19B13" w14:textId="31A413FC" w:rsidR="00EE5449" w:rsidRPr="002128CC" w:rsidRDefault="00EE5449" w:rsidP="00ED01C9">
      <w:pPr>
        <w:ind w:left="273" w:firstLine="720"/>
        <w:rPr>
          <w:rFonts w:ascii="Arial" w:hAnsi="Arial" w:cs="Arial"/>
          <w:color w:val="595959" w:themeColor="text1" w:themeTint="A6"/>
        </w:rPr>
      </w:pPr>
    </w:p>
    <w:p w14:paraId="586CDC59" w14:textId="77777777" w:rsidR="00EE5449" w:rsidRPr="002128CC" w:rsidRDefault="00EE5449" w:rsidP="00ED01C9">
      <w:pPr>
        <w:ind w:left="273" w:firstLine="720"/>
        <w:rPr>
          <w:rFonts w:ascii="Arial" w:hAnsi="Arial" w:cs="Arial"/>
          <w:color w:val="595959" w:themeColor="text1" w:themeTint="A6"/>
        </w:rPr>
      </w:pPr>
    </w:p>
    <w:p w14:paraId="1B466BE1" w14:textId="198FA0AD" w:rsidR="00E4534C" w:rsidRPr="00ED01C9" w:rsidRDefault="002128CC" w:rsidP="00E4534C">
      <w:pPr>
        <w:ind w:left="273" w:firstLine="720"/>
        <w:rPr>
          <w:rFonts w:ascii="Arial" w:hAnsi="Arial" w:cs="Arial"/>
          <w:color w:val="595959" w:themeColor="text1" w:themeTint="A6"/>
        </w:rPr>
      </w:pPr>
      <w:r w:rsidRPr="00C615D1">
        <w:rPr>
          <w:rFonts w:ascii="Arial" w:hAnsi="Arial" w:cs="Arial"/>
          <w:b/>
          <w:bCs/>
          <w:color w:val="595959" w:themeColor="text1" w:themeTint="A6"/>
        </w:rPr>
        <w:t>Data Mode</w:t>
      </w:r>
      <w:r w:rsidR="001151BA">
        <w:rPr>
          <w:rFonts w:ascii="Arial" w:hAnsi="Arial" w:cs="Arial"/>
          <w:b/>
          <w:bCs/>
          <w:color w:val="595959" w:themeColor="text1" w:themeTint="A6"/>
        </w:rPr>
        <w:t>l</w:t>
      </w:r>
      <w:r w:rsidRPr="00C615D1">
        <w:rPr>
          <w:rFonts w:ascii="Arial" w:hAnsi="Arial" w:cs="Arial"/>
          <w:b/>
          <w:bCs/>
          <w:color w:val="595959" w:themeColor="text1" w:themeTint="A6"/>
        </w:rPr>
        <w:t>ling and Visualization with Power BI:</w:t>
      </w:r>
      <w:r w:rsidRPr="002128CC">
        <w:rPr>
          <w:rFonts w:ascii="Arial" w:hAnsi="Arial" w:cs="Arial"/>
          <w:color w:val="595959" w:themeColor="text1" w:themeTint="A6"/>
        </w:rPr>
        <w:t xml:space="preserve"> After data cleaning, we utilized Power BI as our primary data mode</w:t>
      </w:r>
      <w:r w:rsidR="001151BA">
        <w:rPr>
          <w:rFonts w:ascii="Arial" w:hAnsi="Arial" w:cs="Arial"/>
          <w:color w:val="595959" w:themeColor="text1" w:themeTint="A6"/>
        </w:rPr>
        <w:t>l</w:t>
      </w:r>
      <w:r w:rsidRPr="002128CC">
        <w:rPr>
          <w:rFonts w:ascii="Arial" w:hAnsi="Arial" w:cs="Arial"/>
          <w:color w:val="595959" w:themeColor="text1" w:themeTint="A6"/>
        </w:rPr>
        <w:t>ling and visualization tool. Power BI enabled us to create meaningful visualizations, generate insights, and build interactive reports. We leveraged DAX functions to create measures that helped answer specific project questions.</w:t>
      </w:r>
    </w:p>
    <w:p w14:paraId="49BAB1B4" w14:textId="77A55DEB" w:rsidR="00EE5449" w:rsidRPr="002128CC" w:rsidRDefault="00EE5449" w:rsidP="00ED01C9">
      <w:pPr>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Default="00401CAB" w:rsidP="00401CAB">
      <w:pPr>
        <w:pStyle w:val="Heading2"/>
        <w:ind w:left="993" w:hanging="567"/>
        <w:rPr>
          <w:rFonts w:ascii="Arial" w:eastAsia="Times New Roman" w:hAnsi="Arial" w:cs="Arial"/>
        </w:rPr>
      </w:pPr>
      <w:bookmarkStart w:id="10" w:name="_Toc143445384"/>
      <w:r>
        <w:rPr>
          <w:rFonts w:ascii="Arial" w:eastAsia="Times New Roman" w:hAnsi="Arial" w:cs="Arial"/>
        </w:rPr>
        <w:t>Activities</w:t>
      </w:r>
      <w:bookmarkEnd w:id="10"/>
    </w:p>
    <w:p w14:paraId="2D03F706" w14:textId="77777777" w:rsidR="00CE1854" w:rsidRPr="00CE1854" w:rsidRDefault="00CE1854" w:rsidP="00CE1854"/>
    <w:p w14:paraId="2FF3E91A" w14:textId="00A27F92" w:rsidR="00401CAB" w:rsidRDefault="00675DCF" w:rsidP="00401CAB">
      <w:pPr>
        <w:ind w:left="273" w:firstLine="720"/>
        <w:rPr>
          <w:rFonts w:ascii="Arial" w:hAnsi="Arial" w:cs="Arial"/>
          <w:color w:val="595959" w:themeColor="text1" w:themeTint="A6"/>
        </w:rPr>
      </w:pPr>
      <w:r w:rsidRPr="004C2B9C">
        <w:rPr>
          <w:rFonts w:ascii="Arial" w:hAnsi="Arial" w:cs="Arial"/>
          <w:color w:val="595959" w:themeColor="text1" w:themeTint="A6"/>
        </w:rPr>
        <w:t>The project encompassed a series of activities aimed at delivering meaningful insights from the dataset. These activities were carried out systematically and included the following key tasks:</w:t>
      </w:r>
    </w:p>
    <w:p w14:paraId="414D7A92" w14:textId="77777777" w:rsidR="004C2B9C" w:rsidRPr="004C2B9C" w:rsidRDefault="004C2B9C" w:rsidP="00401CAB">
      <w:pPr>
        <w:ind w:left="273" w:firstLine="720"/>
        <w:rPr>
          <w:rFonts w:ascii="Arial" w:hAnsi="Arial" w:cs="Arial"/>
          <w:color w:val="595959" w:themeColor="text1" w:themeTint="A6"/>
        </w:rPr>
      </w:pPr>
    </w:p>
    <w:p w14:paraId="36F4EB0D" w14:textId="77777777" w:rsidR="004C2B9C" w:rsidRPr="00D1003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lang w:val="en-US" w:eastAsia="en-US"/>
        </w:rPr>
      </w:pPr>
      <w:r w:rsidRPr="004C2B9C">
        <w:rPr>
          <w:rFonts w:ascii="Arial" w:hAnsi="Arial" w:cs="Arial"/>
          <w:b/>
          <w:bCs/>
          <w:color w:val="595959" w:themeColor="text1" w:themeTint="A6"/>
        </w:rPr>
        <w:t>Requirement Gathering:</w:t>
      </w:r>
      <w:r w:rsidRPr="004C2B9C">
        <w:rPr>
          <w:rFonts w:ascii="Arial" w:hAnsi="Arial" w:cs="Arial"/>
          <w:color w:val="595959" w:themeColor="text1" w:themeTint="A6"/>
        </w:rPr>
        <w:t xml:space="preserve"> We started by defining the project's scope and gathering requirements, including the list of questions to be answered using the dataset.</w:t>
      </w:r>
    </w:p>
    <w:p w14:paraId="0B4D37A8" w14:textId="77777777" w:rsidR="00D1003C" w:rsidRPr="004C2B9C" w:rsidRDefault="00D1003C" w:rsidP="00D1003C">
      <w:pPr>
        <w:pStyle w:val="NormalWeb"/>
        <w:spacing w:before="0" w:beforeAutospacing="0" w:after="0" w:afterAutospacing="0"/>
        <w:ind w:left="720"/>
        <w:textAlignment w:val="baseline"/>
        <w:rPr>
          <w:rFonts w:ascii="Arial" w:hAnsi="Arial" w:cs="Arial"/>
          <w:color w:val="595959" w:themeColor="text1" w:themeTint="A6"/>
          <w:lang w:val="en-US" w:eastAsia="en-US"/>
        </w:rPr>
      </w:pPr>
    </w:p>
    <w:p w14:paraId="6CEA2291" w14:textId="77777777" w:rsidR="004C2B9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rPr>
      </w:pPr>
      <w:r w:rsidRPr="004C2B9C">
        <w:rPr>
          <w:rFonts w:ascii="Arial" w:hAnsi="Arial" w:cs="Arial"/>
          <w:b/>
          <w:bCs/>
          <w:color w:val="595959" w:themeColor="text1" w:themeTint="A6"/>
        </w:rPr>
        <w:t>Data Cleaning:</w:t>
      </w:r>
      <w:r w:rsidRPr="004C2B9C">
        <w:rPr>
          <w:rFonts w:ascii="Arial" w:hAnsi="Arial" w:cs="Arial"/>
          <w:color w:val="595959" w:themeColor="text1" w:themeTint="A6"/>
        </w:rPr>
        <w:t xml:space="preserve"> The data cleaning process was a critical activity. It involved standardizing data formats, addressing missing values, and ensuring data accuracy.</w:t>
      </w:r>
    </w:p>
    <w:p w14:paraId="016C3B42" w14:textId="77777777" w:rsidR="00D1003C" w:rsidRPr="004C2B9C" w:rsidRDefault="00D1003C" w:rsidP="00D1003C">
      <w:pPr>
        <w:pStyle w:val="NormalWeb"/>
        <w:spacing w:before="0" w:beforeAutospacing="0" w:after="0" w:afterAutospacing="0"/>
        <w:textAlignment w:val="baseline"/>
        <w:rPr>
          <w:rFonts w:ascii="Arial" w:hAnsi="Arial" w:cs="Arial"/>
          <w:color w:val="595959" w:themeColor="text1" w:themeTint="A6"/>
        </w:rPr>
      </w:pPr>
    </w:p>
    <w:p w14:paraId="6D3D1480" w14:textId="057C06FC" w:rsidR="004C2B9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rPr>
      </w:pPr>
      <w:r w:rsidRPr="004C2B9C">
        <w:rPr>
          <w:rFonts w:ascii="Arial" w:hAnsi="Arial" w:cs="Arial"/>
          <w:b/>
          <w:bCs/>
          <w:color w:val="595959" w:themeColor="text1" w:themeTint="A6"/>
        </w:rPr>
        <w:t>Data Mode</w:t>
      </w:r>
      <w:r w:rsidR="00D1003C">
        <w:rPr>
          <w:rFonts w:ascii="Arial" w:hAnsi="Arial" w:cs="Arial"/>
          <w:b/>
          <w:bCs/>
          <w:color w:val="595959" w:themeColor="text1" w:themeTint="A6"/>
        </w:rPr>
        <w:t>l</w:t>
      </w:r>
      <w:r w:rsidRPr="004C2B9C">
        <w:rPr>
          <w:rFonts w:ascii="Arial" w:hAnsi="Arial" w:cs="Arial"/>
          <w:b/>
          <w:bCs/>
          <w:color w:val="595959" w:themeColor="text1" w:themeTint="A6"/>
        </w:rPr>
        <w:t>ling:</w:t>
      </w:r>
      <w:r w:rsidRPr="004C2B9C">
        <w:rPr>
          <w:rFonts w:ascii="Arial" w:hAnsi="Arial" w:cs="Arial"/>
          <w:color w:val="595959" w:themeColor="text1" w:themeTint="A6"/>
        </w:rPr>
        <w:t xml:space="preserve"> Using Power BI, we created data models to structure the dataset for analysis. This step involved defining relationships between tables and creating calculated columns and measures.</w:t>
      </w:r>
    </w:p>
    <w:p w14:paraId="36D9122E" w14:textId="77777777" w:rsidR="00D1003C" w:rsidRPr="004C2B9C" w:rsidRDefault="00D1003C" w:rsidP="00D1003C">
      <w:pPr>
        <w:pStyle w:val="NormalWeb"/>
        <w:spacing w:before="0" w:beforeAutospacing="0" w:after="0" w:afterAutospacing="0"/>
        <w:ind w:left="720"/>
        <w:textAlignment w:val="baseline"/>
        <w:rPr>
          <w:rFonts w:ascii="Arial" w:hAnsi="Arial" w:cs="Arial"/>
          <w:color w:val="595959" w:themeColor="text1" w:themeTint="A6"/>
        </w:rPr>
      </w:pPr>
    </w:p>
    <w:p w14:paraId="5B486E35" w14:textId="77777777" w:rsidR="004C2B9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rPr>
      </w:pPr>
      <w:r w:rsidRPr="004C2B9C">
        <w:rPr>
          <w:rFonts w:ascii="Arial" w:hAnsi="Arial" w:cs="Arial"/>
          <w:b/>
          <w:bCs/>
          <w:color w:val="595959" w:themeColor="text1" w:themeTint="A6"/>
        </w:rPr>
        <w:t>Data Visualization:</w:t>
      </w:r>
      <w:r w:rsidRPr="004C2B9C">
        <w:rPr>
          <w:rFonts w:ascii="Arial" w:hAnsi="Arial" w:cs="Arial"/>
          <w:color w:val="595959" w:themeColor="text1" w:themeTint="A6"/>
        </w:rPr>
        <w:t xml:space="preserve"> We used Power BI's visualization capabilities to create interactive charts and dashboards that provided insights into the dataset.</w:t>
      </w:r>
    </w:p>
    <w:p w14:paraId="05CEDDCC" w14:textId="77777777" w:rsidR="00D1003C" w:rsidRPr="004C2B9C" w:rsidRDefault="00D1003C" w:rsidP="00D1003C">
      <w:pPr>
        <w:pStyle w:val="NormalWeb"/>
        <w:spacing w:before="0" w:beforeAutospacing="0" w:after="0" w:afterAutospacing="0"/>
        <w:textAlignment w:val="baseline"/>
        <w:rPr>
          <w:rFonts w:ascii="Arial" w:hAnsi="Arial" w:cs="Arial"/>
          <w:color w:val="595959" w:themeColor="text1" w:themeTint="A6"/>
        </w:rPr>
      </w:pPr>
    </w:p>
    <w:p w14:paraId="04B8BCE7" w14:textId="77777777" w:rsidR="004C2B9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rPr>
      </w:pPr>
      <w:r w:rsidRPr="004C2B9C">
        <w:rPr>
          <w:rFonts w:ascii="Arial" w:hAnsi="Arial" w:cs="Arial"/>
          <w:b/>
          <w:bCs/>
          <w:color w:val="595959" w:themeColor="text1" w:themeTint="A6"/>
        </w:rPr>
        <w:t>Answering Project Questions</w:t>
      </w:r>
      <w:r w:rsidRPr="004C2B9C">
        <w:rPr>
          <w:rFonts w:ascii="Arial" w:hAnsi="Arial" w:cs="Arial"/>
          <w:color w:val="595959" w:themeColor="text1" w:themeTint="A6"/>
        </w:rPr>
        <w:t>: We systematically addressed each of the project questions using the data and visualizations created in Power BI.</w:t>
      </w:r>
    </w:p>
    <w:p w14:paraId="553AED81" w14:textId="77777777" w:rsidR="00D1003C" w:rsidRPr="004C2B9C" w:rsidRDefault="00D1003C" w:rsidP="00D1003C">
      <w:pPr>
        <w:pStyle w:val="NormalWeb"/>
        <w:spacing w:before="0" w:beforeAutospacing="0" w:after="0" w:afterAutospacing="0"/>
        <w:textAlignment w:val="baseline"/>
        <w:rPr>
          <w:rFonts w:ascii="Arial" w:hAnsi="Arial" w:cs="Arial"/>
          <w:color w:val="595959" w:themeColor="text1" w:themeTint="A6"/>
        </w:rPr>
      </w:pPr>
    </w:p>
    <w:p w14:paraId="3E338EA2" w14:textId="77777777" w:rsidR="004C2B9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rPr>
      </w:pPr>
      <w:r w:rsidRPr="004C2B9C">
        <w:rPr>
          <w:rFonts w:ascii="Arial" w:hAnsi="Arial" w:cs="Arial"/>
          <w:b/>
          <w:bCs/>
          <w:color w:val="595959" w:themeColor="text1" w:themeTint="A6"/>
        </w:rPr>
        <w:t>Project Documentation:</w:t>
      </w:r>
      <w:r w:rsidRPr="004C2B9C">
        <w:rPr>
          <w:rFonts w:ascii="Arial" w:hAnsi="Arial" w:cs="Arial"/>
          <w:color w:val="595959" w:themeColor="text1" w:themeTint="A6"/>
        </w:rPr>
        <w:t xml:space="preserve"> Documentation was a crucial aspect, and it included creating a Project Charter, Software Requirement Specification (SRS), Work Breakdown Structure (WBS), Project Plan, RAID (Risks, Assumptions, Issues, Dependencies) logs, Lessons Learned Log, and a comprehensive Project Report.</w:t>
      </w:r>
    </w:p>
    <w:p w14:paraId="7410AAE7" w14:textId="77777777" w:rsidR="00D1003C" w:rsidRPr="004C2B9C" w:rsidRDefault="00D1003C" w:rsidP="00D1003C">
      <w:pPr>
        <w:pStyle w:val="NormalWeb"/>
        <w:spacing w:before="0" w:beforeAutospacing="0" w:after="0" w:afterAutospacing="0"/>
        <w:textAlignment w:val="baseline"/>
        <w:rPr>
          <w:rFonts w:ascii="Arial" w:hAnsi="Arial" w:cs="Arial"/>
          <w:color w:val="595959" w:themeColor="text1" w:themeTint="A6"/>
        </w:rPr>
      </w:pPr>
    </w:p>
    <w:p w14:paraId="5AF3B6D7" w14:textId="77777777" w:rsidR="004C2B9C" w:rsidRPr="004C2B9C" w:rsidRDefault="004C2B9C" w:rsidP="004C2B9C">
      <w:pPr>
        <w:pStyle w:val="NormalWeb"/>
        <w:numPr>
          <w:ilvl w:val="0"/>
          <w:numId w:val="34"/>
        </w:numPr>
        <w:spacing w:before="0" w:beforeAutospacing="0" w:after="0" w:afterAutospacing="0"/>
        <w:textAlignment w:val="baseline"/>
        <w:rPr>
          <w:rFonts w:ascii="Arial" w:hAnsi="Arial" w:cs="Arial"/>
          <w:color w:val="595959" w:themeColor="text1" w:themeTint="A6"/>
        </w:rPr>
      </w:pPr>
      <w:r w:rsidRPr="00D1003C">
        <w:rPr>
          <w:rFonts w:ascii="Arial" w:hAnsi="Arial" w:cs="Arial"/>
          <w:b/>
          <w:bCs/>
          <w:color w:val="595959" w:themeColor="text1" w:themeTint="A6"/>
        </w:rPr>
        <w:t>Final Deliverables:</w:t>
      </w:r>
      <w:r w:rsidRPr="004C2B9C">
        <w:rPr>
          <w:rFonts w:ascii="Arial" w:hAnsi="Arial" w:cs="Arial"/>
          <w:color w:val="595959" w:themeColor="text1" w:themeTint="A6"/>
        </w:rPr>
        <w:t xml:space="preserve"> The project's final deliverables included the Power BI file (.</w:t>
      </w:r>
      <w:proofErr w:type="spellStart"/>
      <w:r w:rsidRPr="004C2B9C">
        <w:rPr>
          <w:rFonts w:ascii="Arial" w:hAnsi="Arial" w:cs="Arial"/>
          <w:color w:val="595959" w:themeColor="text1" w:themeTint="A6"/>
        </w:rPr>
        <w:t>pbix</w:t>
      </w:r>
      <w:proofErr w:type="spellEnd"/>
      <w:r w:rsidRPr="004C2B9C">
        <w:rPr>
          <w:rFonts w:ascii="Arial" w:hAnsi="Arial" w:cs="Arial"/>
          <w:color w:val="595959" w:themeColor="text1" w:themeTint="A6"/>
        </w:rPr>
        <w:t>) containing all visualizations and calculations, along with the various project documentation mentioned above.</w:t>
      </w:r>
    </w:p>
    <w:p w14:paraId="3C219975" w14:textId="77777777" w:rsidR="00675DCF" w:rsidRPr="00ED01C9" w:rsidRDefault="00675DCF" w:rsidP="00401CAB">
      <w:pPr>
        <w:ind w:left="273" w:firstLine="720"/>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1" w:name="_Toc143445385"/>
      <w:r>
        <w:rPr>
          <w:rFonts w:ascii="Arial" w:hAnsi="Arial" w:cs="Arial"/>
          <w:b/>
          <w:bCs/>
          <w:color w:val="FFB923" w:themeColor="accent4"/>
          <w:sz w:val="28"/>
          <w:szCs w:val="28"/>
        </w:rPr>
        <w:t>TARGETTED V/S ACHIEVED OUTPUT</w:t>
      </w:r>
      <w:bookmarkEnd w:id="11"/>
    </w:p>
    <w:p w14:paraId="7388A24C" w14:textId="7D7F8CB5" w:rsidR="00624935" w:rsidRDefault="009077ED" w:rsidP="00624935">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rPr>
        <w:t xml:space="preserve">      </w:t>
      </w:r>
      <w:r w:rsidR="00624935" w:rsidRPr="009077ED">
        <w:rPr>
          <w:rFonts w:ascii="Arial" w:hAnsi="Arial" w:cs="Arial"/>
          <w:color w:val="595959" w:themeColor="text1" w:themeTint="A6"/>
        </w:rPr>
        <w:t>The Target output were as follows:</w:t>
      </w:r>
      <w:r>
        <w:rPr>
          <w:color w:val="595959" w:themeColor="text1" w:themeTint="A6"/>
          <w:lang w:val="en-US" w:eastAsia="en-US"/>
        </w:rPr>
        <w:t xml:space="preserve"> </w:t>
      </w:r>
      <w:r w:rsidR="00624935" w:rsidRPr="009077ED">
        <w:rPr>
          <w:rFonts w:ascii="Arial" w:hAnsi="Arial" w:cs="Arial"/>
          <w:color w:val="595959" w:themeColor="text1" w:themeTint="A6"/>
        </w:rPr>
        <w:t xml:space="preserve">To conduct a comprehensive analysis of our </w:t>
      </w:r>
      <w:r w:rsidR="00441BCB">
        <w:rPr>
          <w:rFonts w:ascii="Arial" w:hAnsi="Arial" w:cs="Arial"/>
          <w:color w:val="595959" w:themeColor="text1" w:themeTint="A6"/>
        </w:rPr>
        <w:t xml:space="preserve">     </w:t>
      </w:r>
      <w:r w:rsidR="00624935" w:rsidRPr="009077ED">
        <w:rPr>
          <w:rFonts w:ascii="Arial" w:hAnsi="Arial" w:cs="Arial"/>
          <w:color w:val="595959" w:themeColor="text1" w:themeTint="A6"/>
        </w:rPr>
        <w:t>student interns to gain insights into the relationship between their academic performance, event participation, career aspirations, and factors influencing their success, and to utilize the collected dataset containing various attributes for each student to achieve the objectives of this analysis.</w:t>
      </w:r>
    </w:p>
    <w:p w14:paraId="384D416E" w14:textId="77777777" w:rsidR="009077ED" w:rsidRDefault="009077ED" w:rsidP="00624935">
      <w:pPr>
        <w:pStyle w:val="NormalWeb"/>
        <w:spacing w:before="0" w:beforeAutospacing="0" w:after="0" w:afterAutospacing="0"/>
        <w:rPr>
          <w:rFonts w:ascii="Arial" w:hAnsi="Arial" w:cs="Arial"/>
          <w:color w:val="595959" w:themeColor="text1" w:themeTint="A6"/>
        </w:rPr>
      </w:pPr>
    </w:p>
    <w:p w14:paraId="0C21F3A1" w14:textId="3A0D3E20" w:rsidR="009077ED" w:rsidRDefault="009077ED" w:rsidP="00624935">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rPr>
        <w:t xml:space="preserve">       </w:t>
      </w:r>
      <w:r w:rsidR="00D36587" w:rsidRPr="00D36587">
        <w:rPr>
          <w:rFonts w:ascii="Arial" w:hAnsi="Arial" w:cs="Arial"/>
          <w:color w:val="595959" w:themeColor="text1" w:themeTint="A6"/>
        </w:rPr>
        <w:t xml:space="preserve">We successfully conducted a comprehensive analysis of student interns based on the provided dataset. Our analysis encompassed a wide range of aspects, </w:t>
      </w:r>
      <w:r w:rsidR="00D36587" w:rsidRPr="00D36587">
        <w:rPr>
          <w:rFonts w:ascii="Arial" w:hAnsi="Arial" w:cs="Arial"/>
          <w:color w:val="595959" w:themeColor="text1" w:themeTint="A6"/>
        </w:rPr>
        <w:lastRenderedPageBreak/>
        <w:t>including academic performance, event participation, career aspirations, and various influencing factors. The achieved results have provided valuable insights into the dynamics of student success in our organization, and the dataset provided was effectively utilized throughout the project. We employed Excel for data cleaning and Power BI for data mode</w:t>
      </w:r>
      <w:r w:rsidR="00D36587">
        <w:rPr>
          <w:rFonts w:ascii="Arial" w:hAnsi="Arial" w:cs="Arial"/>
          <w:color w:val="595959" w:themeColor="text1" w:themeTint="A6"/>
        </w:rPr>
        <w:t>l</w:t>
      </w:r>
      <w:r w:rsidR="00D36587" w:rsidRPr="00D36587">
        <w:rPr>
          <w:rFonts w:ascii="Arial" w:hAnsi="Arial" w:cs="Arial"/>
          <w:color w:val="595959" w:themeColor="text1" w:themeTint="A6"/>
        </w:rPr>
        <w:t>ling and visualization, which allowed us to extract meaningful insights. DAX functions were used to create measures and visualizations, enabling us to answer specific questions and address the project's objectives.</w:t>
      </w:r>
    </w:p>
    <w:p w14:paraId="11BC5A1B" w14:textId="0C6058B1" w:rsidR="00D92D33" w:rsidRDefault="00D92D33" w:rsidP="00624935">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rPr>
        <w:t xml:space="preserve">       </w:t>
      </w:r>
    </w:p>
    <w:p w14:paraId="2083BBD9" w14:textId="554BDD0A" w:rsidR="00D92D33" w:rsidRDefault="00D92D33" w:rsidP="00D92D33">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rPr>
        <w:t xml:space="preserve">       </w:t>
      </w:r>
      <w:r w:rsidRPr="00D92D33">
        <w:rPr>
          <w:rFonts w:ascii="Arial" w:hAnsi="Arial" w:cs="Arial"/>
          <w:color w:val="595959" w:themeColor="text1" w:themeTint="A6"/>
        </w:rPr>
        <w:t xml:space="preserve">But the </w:t>
      </w:r>
      <w:r w:rsidRPr="00D92D33">
        <w:rPr>
          <w:rFonts w:ascii="Arial" w:hAnsi="Arial" w:cs="Arial"/>
          <w:b/>
          <w:bCs/>
          <w:color w:val="595959" w:themeColor="text1" w:themeTint="A6"/>
        </w:rPr>
        <w:t>Deviation:</w:t>
      </w:r>
      <w:r w:rsidRPr="00D92D33">
        <w:rPr>
          <w:rFonts w:ascii="Arial" w:hAnsi="Arial" w:cs="Arial"/>
          <w:color w:val="595959" w:themeColor="text1" w:themeTint="A6"/>
        </w:rPr>
        <w:t xml:space="preserve"> The project timeline extended by a few days beyond the initial estimate.</w:t>
      </w:r>
    </w:p>
    <w:p w14:paraId="682D0322" w14:textId="77777777" w:rsidR="00D92D33" w:rsidRPr="00D92D33" w:rsidRDefault="00D92D33" w:rsidP="00D92D33">
      <w:pPr>
        <w:pStyle w:val="NormalWeb"/>
        <w:spacing w:before="0" w:beforeAutospacing="0" w:after="0" w:afterAutospacing="0"/>
        <w:rPr>
          <w:color w:val="595959" w:themeColor="text1" w:themeTint="A6"/>
          <w:lang w:val="en-US" w:eastAsia="en-US"/>
        </w:rPr>
      </w:pPr>
    </w:p>
    <w:p w14:paraId="78CA3EFB" w14:textId="208278E3" w:rsidR="00D92D33" w:rsidRPr="00D92D33" w:rsidRDefault="00D92D33" w:rsidP="00D92D33">
      <w:pPr>
        <w:pStyle w:val="NormalWeb"/>
        <w:spacing w:before="0" w:beforeAutospacing="0" w:after="0" w:afterAutospacing="0"/>
        <w:rPr>
          <w:color w:val="595959" w:themeColor="text1" w:themeTint="A6"/>
        </w:rPr>
      </w:pPr>
      <w:r>
        <w:rPr>
          <w:rFonts w:ascii="Arial" w:hAnsi="Arial" w:cs="Arial"/>
          <w:b/>
          <w:bCs/>
          <w:color w:val="595959" w:themeColor="text1" w:themeTint="A6"/>
        </w:rPr>
        <w:t xml:space="preserve">       </w:t>
      </w:r>
      <w:r w:rsidRPr="00D92D33">
        <w:rPr>
          <w:rFonts w:ascii="Arial" w:hAnsi="Arial" w:cs="Arial"/>
          <w:b/>
          <w:bCs/>
          <w:color w:val="595959" w:themeColor="text1" w:themeTint="A6"/>
        </w:rPr>
        <w:t>Reason for Deviation:</w:t>
      </w:r>
      <w:r w:rsidRPr="00D92D33">
        <w:rPr>
          <w:rFonts w:ascii="Arial" w:hAnsi="Arial" w:cs="Arial"/>
          <w:color w:val="595959" w:themeColor="text1" w:themeTint="A6"/>
        </w:rPr>
        <w:t xml:space="preserve"> The data cleaning process proved to be more time-consuming than initially anticipated due to the intricacies involved in standardizing data formats and ensuring accuracy. This led to a slight extension of the project timeline. However, this deviation did not impact the overall success of the project.</w:t>
      </w:r>
      <w:r w:rsidR="00190B8F">
        <w:rPr>
          <w:rFonts w:ascii="Arial" w:hAnsi="Arial" w:cs="Arial"/>
          <w:color w:val="595959" w:themeColor="text1" w:themeTint="A6"/>
        </w:rPr>
        <w:t xml:space="preserve"> And </w:t>
      </w:r>
      <w:proofErr w:type="gramStart"/>
      <w:r w:rsidR="00190B8F">
        <w:rPr>
          <w:rFonts w:ascii="Arial" w:hAnsi="Arial" w:cs="Arial"/>
          <w:color w:val="595959" w:themeColor="text1" w:themeTint="A6"/>
        </w:rPr>
        <w:t>also</w:t>
      </w:r>
      <w:proofErr w:type="gramEnd"/>
      <w:r w:rsidR="00190B8F">
        <w:rPr>
          <w:rFonts w:ascii="Arial" w:hAnsi="Arial" w:cs="Arial"/>
          <w:color w:val="595959" w:themeColor="text1" w:themeTint="A6"/>
        </w:rPr>
        <w:t xml:space="preserve"> the personal laptop in which I was performing the data analysis is damaged where the repair </w:t>
      </w:r>
      <w:r w:rsidR="00D94DBE">
        <w:rPr>
          <w:rFonts w:ascii="Arial" w:hAnsi="Arial" w:cs="Arial"/>
          <w:color w:val="595959" w:themeColor="text1" w:themeTint="A6"/>
        </w:rPr>
        <w:t>made the closure of the project delayed.</w:t>
      </w:r>
    </w:p>
    <w:p w14:paraId="4B2FD475" w14:textId="01DF2A82" w:rsidR="00D92D33" w:rsidRDefault="00D92D33" w:rsidP="00624935">
      <w:pPr>
        <w:pStyle w:val="NormalWeb"/>
        <w:spacing w:before="0" w:beforeAutospacing="0" w:after="0" w:afterAutospacing="0"/>
        <w:rPr>
          <w:rFonts w:ascii="Arial" w:hAnsi="Arial" w:cs="Arial"/>
          <w:color w:val="595959" w:themeColor="text1" w:themeTint="A6"/>
        </w:rPr>
      </w:pPr>
    </w:p>
    <w:p w14:paraId="696AFE51" w14:textId="170538D5" w:rsidR="00C200F0" w:rsidRDefault="00C200F0" w:rsidP="00624935">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rPr>
        <w:t xml:space="preserve">      </w:t>
      </w:r>
    </w:p>
    <w:p w14:paraId="5014180C" w14:textId="6AD687CC" w:rsidR="00C200F0" w:rsidRPr="00D36587" w:rsidRDefault="00C200F0" w:rsidP="00624935">
      <w:pPr>
        <w:pStyle w:val="NormalWeb"/>
        <w:spacing w:before="0" w:beforeAutospacing="0" w:after="0" w:afterAutospacing="0"/>
        <w:rPr>
          <w:color w:val="595959" w:themeColor="text1" w:themeTint="A6"/>
          <w:lang w:val="en-US" w:eastAsia="en-US"/>
        </w:rPr>
      </w:pPr>
      <w:r>
        <w:rPr>
          <w:rFonts w:ascii="Arial" w:hAnsi="Arial" w:cs="Arial"/>
          <w:color w:val="595959" w:themeColor="text1" w:themeTint="A6"/>
        </w:rPr>
        <w:t xml:space="preserve">       </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2" w:name="_Toc143445386"/>
      <w:r>
        <w:rPr>
          <w:rFonts w:ascii="Arial" w:hAnsi="Arial" w:cs="Arial"/>
          <w:b/>
          <w:bCs/>
          <w:color w:val="FFB923" w:themeColor="accent4"/>
          <w:sz w:val="28"/>
          <w:szCs w:val="28"/>
        </w:rPr>
        <w:t>CONCLUSION</w:t>
      </w:r>
      <w:bookmarkEnd w:id="12"/>
    </w:p>
    <w:p w14:paraId="37C17799" w14:textId="66E67131" w:rsidR="00195889" w:rsidRDefault="00195889" w:rsidP="00195889">
      <w:pPr>
        <w:pStyle w:val="NormalWeb"/>
        <w:spacing w:before="0" w:beforeAutospacing="0" w:after="0" w:afterAutospacing="0"/>
        <w:rPr>
          <w:rFonts w:ascii="Arial" w:hAnsi="Arial" w:cs="Arial"/>
          <w:color w:val="595959" w:themeColor="text1" w:themeTint="A6"/>
        </w:rPr>
      </w:pPr>
      <w:r>
        <w:rPr>
          <w:rFonts w:ascii="Arial" w:hAnsi="Arial" w:cs="Arial"/>
          <w:color w:val="595959" w:themeColor="text1" w:themeTint="A6"/>
        </w:rPr>
        <w:t xml:space="preserve">      </w:t>
      </w:r>
      <w:r w:rsidRPr="00195889">
        <w:rPr>
          <w:rFonts w:ascii="Arial" w:hAnsi="Arial" w:cs="Arial"/>
          <w:color w:val="595959" w:themeColor="text1" w:themeTint="A6"/>
        </w:rPr>
        <w:t>The successful completion of this project marks a significant milestone in our quest to gain deeper insights into the factors influencing the success of our student interns. By conducting a comprehensive analysis of the provided dataset, we have not only achieved our project objectives but also laid the foundation for data-driven decision-making that will benefit our organization and stakeholders in various ways.</w:t>
      </w:r>
    </w:p>
    <w:p w14:paraId="66FEC6AC" w14:textId="77777777" w:rsidR="00195889" w:rsidRPr="00195889" w:rsidRDefault="00195889" w:rsidP="00195889">
      <w:pPr>
        <w:pStyle w:val="NormalWeb"/>
        <w:spacing w:before="0" w:beforeAutospacing="0" w:after="0" w:afterAutospacing="0"/>
        <w:rPr>
          <w:color w:val="595959" w:themeColor="text1" w:themeTint="A6"/>
          <w:lang w:val="en-US" w:eastAsia="en-US"/>
        </w:rPr>
      </w:pPr>
    </w:p>
    <w:p w14:paraId="1415EF3E" w14:textId="326567EC" w:rsidR="00195889" w:rsidRDefault="00195889" w:rsidP="00195889">
      <w:pPr>
        <w:pStyle w:val="NormalWeb"/>
        <w:spacing w:before="0" w:beforeAutospacing="0" w:after="0" w:afterAutospacing="0"/>
        <w:rPr>
          <w:rFonts w:ascii="Arial" w:hAnsi="Arial" w:cs="Arial"/>
          <w:b/>
          <w:bCs/>
          <w:color w:val="595959" w:themeColor="text1" w:themeTint="A6"/>
        </w:rPr>
      </w:pPr>
      <w:r w:rsidRPr="00195889">
        <w:rPr>
          <w:rFonts w:ascii="Arial" w:hAnsi="Arial" w:cs="Arial"/>
          <w:b/>
          <w:bCs/>
          <w:color w:val="595959" w:themeColor="text1" w:themeTint="A6"/>
        </w:rPr>
        <w:t>Benefits for Stakeholders:</w:t>
      </w:r>
    </w:p>
    <w:p w14:paraId="68FE1F70" w14:textId="77777777" w:rsidR="00195889" w:rsidRPr="00195889" w:rsidRDefault="00195889" w:rsidP="00195889">
      <w:pPr>
        <w:pStyle w:val="NormalWeb"/>
        <w:spacing w:before="0" w:beforeAutospacing="0" w:after="0" w:afterAutospacing="0"/>
        <w:rPr>
          <w:b/>
          <w:bCs/>
          <w:color w:val="595959" w:themeColor="text1" w:themeTint="A6"/>
        </w:rPr>
      </w:pPr>
    </w:p>
    <w:p w14:paraId="2887DC04" w14:textId="77777777" w:rsidR="00195889" w:rsidRPr="00195889" w:rsidRDefault="00195889" w:rsidP="00195889">
      <w:pPr>
        <w:pStyle w:val="NormalWeb"/>
        <w:spacing w:before="0" w:beforeAutospacing="0" w:after="0" w:afterAutospacing="0"/>
        <w:rPr>
          <w:color w:val="595959" w:themeColor="text1" w:themeTint="A6"/>
        </w:rPr>
      </w:pPr>
      <w:r w:rsidRPr="00195889">
        <w:rPr>
          <w:rFonts w:ascii="Arial" w:hAnsi="Arial" w:cs="Arial"/>
          <w:color w:val="595959" w:themeColor="text1" w:themeTint="A6"/>
        </w:rPr>
        <w:t>The insights generated from this project hold substantial value for our stakeholders, including HR teams, recruiters, and management. Here's how the findings will prove useful:</w:t>
      </w:r>
    </w:p>
    <w:p w14:paraId="7F104BA8" w14:textId="77777777" w:rsidR="00195889" w:rsidRDefault="00195889" w:rsidP="00195889">
      <w:pPr>
        <w:pStyle w:val="NormalWeb"/>
        <w:spacing w:before="0" w:beforeAutospacing="0" w:after="0" w:afterAutospacing="0"/>
        <w:rPr>
          <w:rFonts w:ascii="Arial" w:hAnsi="Arial" w:cs="Arial"/>
          <w:color w:val="595959" w:themeColor="text1" w:themeTint="A6"/>
        </w:rPr>
      </w:pPr>
      <w:r w:rsidRPr="00195889">
        <w:rPr>
          <w:rFonts w:ascii="Arial" w:hAnsi="Arial" w:cs="Arial"/>
          <w:color w:val="595959" w:themeColor="text1" w:themeTint="A6"/>
        </w:rPr>
        <w:t>1. Informed Recruitment Decisions: Recruiters can make more informed decisions during the initial screening process by considering factors such as academic performance, event participation, and career aspirations. This will improve the efficiency of the recruitment process and increase the chances of selecting the right candidates.</w:t>
      </w:r>
    </w:p>
    <w:p w14:paraId="093A73A2" w14:textId="77777777" w:rsidR="00195889" w:rsidRPr="00195889" w:rsidRDefault="00195889" w:rsidP="00195889">
      <w:pPr>
        <w:pStyle w:val="NormalWeb"/>
        <w:spacing w:before="0" w:beforeAutospacing="0" w:after="0" w:afterAutospacing="0"/>
        <w:rPr>
          <w:color w:val="595959" w:themeColor="text1" w:themeTint="A6"/>
        </w:rPr>
      </w:pPr>
    </w:p>
    <w:p w14:paraId="2F3373CD" w14:textId="77777777" w:rsidR="00195889" w:rsidRPr="00195889" w:rsidRDefault="00195889" w:rsidP="00195889">
      <w:pPr>
        <w:pStyle w:val="NormalWeb"/>
        <w:spacing w:before="0" w:beforeAutospacing="0" w:after="0" w:afterAutospacing="0"/>
        <w:rPr>
          <w:color w:val="595959" w:themeColor="text1" w:themeTint="A6"/>
        </w:rPr>
      </w:pPr>
      <w:r w:rsidRPr="00195889">
        <w:rPr>
          <w:rFonts w:ascii="Arial" w:hAnsi="Arial" w:cs="Arial"/>
          <w:color w:val="595959" w:themeColor="text1" w:themeTint="A6"/>
        </w:rPr>
        <w:t>2. Tailored Career Development: HR teams can use the insights to tailor career development programs and opportunities for student interns. Understanding the relationship between academic performance and career aspirations can help create personalized growth paths.</w:t>
      </w:r>
    </w:p>
    <w:p w14:paraId="519B03A6" w14:textId="63EE5E68" w:rsidR="00991F49" w:rsidRDefault="00991F49" w:rsidP="00DA4274">
      <w:pPr>
        <w:rPr>
          <w:rFonts w:ascii="Arial" w:hAnsi="Arial" w:cs="Arial"/>
          <w:color w:val="595959" w:themeColor="text1" w:themeTint="A6"/>
        </w:rPr>
      </w:pPr>
    </w:p>
    <w:p w14:paraId="15522DF4" w14:textId="53B69048" w:rsidR="00441BCB" w:rsidRDefault="00441BCB" w:rsidP="00DA4274">
      <w:pPr>
        <w:rPr>
          <w:rFonts w:ascii="Arial" w:hAnsi="Arial" w:cs="Arial"/>
          <w:color w:val="595959" w:themeColor="text1" w:themeTint="A6"/>
        </w:rPr>
      </w:pPr>
      <w:r>
        <w:rPr>
          <w:rFonts w:ascii="Arial" w:hAnsi="Arial" w:cs="Arial"/>
          <w:color w:val="595959" w:themeColor="text1" w:themeTint="A6"/>
        </w:rPr>
        <w:t>3</w:t>
      </w:r>
      <w:r w:rsidRPr="00441BCB">
        <w:rPr>
          <w:rFonts w:ascii="Arial" w:hAnsi="Arial" w:cs="Arial"/>
          <w:color w:val="595959" w:themeColor="text1" w:themeTint="A6"/>
        </w:rPr>
        <w:t>. Predictive Analytics: With the foundation of this analysis, future projects can explore predictive analytics to forecast the success of student interns based on their profiles. This can further enhance recruitment strategies.</w:t>
      </w:r>
    </w:p>
    <w:p w14:paraId="6A235277" w14:textId="77777777" w:rsidR="00441BCB" w:rsidRDefault="00441BCB" w:rsidP="00DA4274">
      <w:pPr>
        <w:rPr>
          <w:rFonts w:ascii="Arial" w:hAnsi="Arial" w:cs="Arial"/>
          <w:color w:val="595959" w:themeColor="text1" w:themeTint="A6"/>
        </w:rPr>
      </w:pPr>
    </w:p>
    <w:p w14:paraId="6E72AE9E" w14:textId="60481F25" w:rsidR="00C15A71" w:rsidRPr="00C15A71" w:rsidRDefault="00C15A71" w:rsidP="00C15A71">
      <w:pPr>
        <w:pStyle w:val="NormalWeb"/>
        <w:spacing w:before="0" w:beforeAutospacing="0" w:after="0" w:afterAutospacing="0"/>
        <w:rPr>
          <w:b/>
          <w:bCs/>
          <w:color w:val="595959" w:themeColor="text1" w:themeTint="A6"/>
          <w:lang w:val="en-US" w:eastAsia="en-US"/>
        </w:rPr>
      </w:pPr>
      <w:r w:rsidRPr="00C15A71">
        <w:rPr>
          <w:rFonts w:ascii="Arial" w:hAnsi="Arial" w:cs="Arial"/>
          <w:b/>
          <w:bCs/>
          <w:color w:val="595959" w:themeColor="text1" w:themeTint="A6"/>
        </w:rPr>
        <w:t>Future Scope:</w:t>
      </w:r>
    </w:p>
    <w:p w14:paraId="40A1C5DB" w14:textId="77777777" w:rsidR="00C15A71" w:rsidRDefault="00C15A71" w:rsidP="00C15A71">
      <w:pPr>
        <w:pStyle w:val="NormalWeb"/>
        <w:spacing w:before="0" w:beforeAutospacing="0" w:after="0" w:afterAutospacing="0"/>
        <w:rPr>
          <w:rFonts w:ascii="Arial" w:hAnsi="Arial" w:cs="Arial"/>
          <w:color w:val="595959" w:themeColor="text1" w:themeTint="A6"/>
        </w:rPr>
      </w:pPr>
      <w:r w:rsidRPr="00C15A71">
        <w:rPr>
          <w:rFonts w:ascii="Arial" w:hAnsi="Arial" w:cs="Arial"/>
          <w:color w:val="595959" w:themeColor="text1" w:themeTint="A6"/>
        </w:rPr>
        <w:t>While this project has provided valuable insights, there are several avenues for future exploration and improvement:</w:t>
      </w:r>
    </w:p>
    <w:p w14:paraId="28AE7122" w14:textId="77777777" w:rsidR="00C15A71" w:rsidRPr="00C15A71" w:rsidRDefault="00C15A71" w:rsidP="00C15A71">
      <w:pPr>
        <w:pStyle w:val="NormalWeb"/>
        <w:spacing w:before="0" w:beforeAutospacing="0" w:after="0" w:afterAutospacing="0"/>
        <w:rPr>
          <w:color w:val="595959" w:themeColor="text1" w:themeTint="A6"/>
        </w:rPr>
      </w:pPr>
    </w:p>
    <w:p w14:paraId="1930301D" w14:textId="2336947E" w:rsidR="00C15A71" w:rsidRDefault="00C15A71" w:rsidP="00C15A71">
      <w:pPr>
        <w:pStyle w:val="NormalWeb"/>
        <w:spacing w:before="0" w:beforeAutospacing="0" w:after="0" w:afterAutospacing="0"/>
        <w:rPr>
          <w:rFonts w:ascii="Arial" w:hAnsi="Arial" w:cs="Arial"/>
          <w:color w:val="595959" w:themeColor="text1" w:themeTint="A6"/>
        </w:rPr>
      </w:pPr>
      <w:r w:rsidRPr="00C15A71">
        <w:rPr>
          <w:rFonts w:ascii="Arial" w:hAnsi="Arial" w:cs="Arial"/>
          <w:color w:val="595959" w:themeColor="text1" w:themeTint="A6"/>
        </w:rPr>
        <w:t>1. Predictive Models: Building predictive models to forecast the success of student interns can be the next step. Machine learning algorithms can be employed to analy</w:t>
      </w:r>
      <w:r>
        <w:rPr>
          <w:rFonts w:ascii="Arial" w:hAnsi="Arial" w:cs="Arial"/>
          <w:color w:val="595959" w:themeColor="text1" w:themeTint="A6"/>
        </w:rPr>
        <w:t>s</w:t>
      </w:r>
      <w:r w:rsidRPr="00C15A71">
        <w:rPr>
          <w:rFonts w:ascii="Arial" w:hAnsi="Arial" w:cs="Arial"/>
          <w:color w:val="595959" w:themeColor="text1" w:themeTint="A6"/>
        </w:rPr>
        <w:t>e historical data and predict future performance.</w:t>
      </w:r>
    </w:p>
    <w:p w14:paraId="068612FD" w14:textId="77777777" w:rsidR="00C15A71" w:rsidRDefault="00C15A71" w:rsidP="00C15A71">
      <w:pPr>
        <w:pStyle w:val="NormalWeb"/>
        <w:spacing w:before="0" w:beforeAutospacing="0" w:after="0" w:afterAutospacing="0"/>
        <w:rPr>
          <w:color w:val="595959" w:themeColor="text1" w:themeTint="A6"/>
        </w:rPr>
      </w:pPr>
    </w:p>
    <w:p w14:paraId="27049EE1" w14:textId="360998B9" w:rsidR="004D33D7" w:rsidRPr="004D33D7" w:rsidRDefault="004D33D7" w:rsidP="00C15A71">
      <w:pPr>
        <w:pStyle w:val="NormalWeb"/>
        <w:spacing w:before="0" w:beforeAutospacing="0" w:after="0" w:afterAutospacing="0"/>
        <w:rPr>
          <w:color w:val="595959" w:themeColor="text1" w:themeTint="A6"/>
        </w:rPr>
      </w:pPr>
      <w:r>
        <w:rPr>
          <w:rFonts w:ascii="Arial" w:hAnsi="Arial" w:cs="Arial"/>
          <w:color w:val="595959" w:themeColor="text1" w:themeTint="A6"/>
        </w:rPr>
        <w:t>2</w:t>
      </w:r>
      <w:r w:rsidRPr="004D33D7">
        <w:rPr>
          <w:rFonts w:ascii="Arial" w:hAnsi="Arial" w:cs="Arial"/>
          <w:color w:val="595959" w:themeColor="text1" w:themeTint="A6"/>
        </w:rPr>
        <w:t>. Comparative Analysis: Comparing our organization's data with industry benchmarks can provide a broader perspective on intern performance and success.</w:t>
      </w:r>
    </w:p>
    <w:p w14:paraId="206514CD" w14:textId="68B27BEF" w:rsidR="00441BCB" w:rsidRDefault="00441BCB" w:rsidP="00DA4274">
      <w:pPr>
        <w:rPr>
          <w:rFonts w:ascii="Arial" w:hAnsi="Arial" w:cs="Arial"/>
          <w:color w:val="595959" w:themeColor="text1" w:themeTint="A6"/>
        </w:rPr>
      </w:pPr>
    </w:p>
    <w:p w14:paraId="758DD994" w14:textId="085905EE" w:rsidR="00FA73AD" w:rsidRPr="00FA73AD" w:rsidRDefault="00FA73AD" w:rsidP="00DA4274">
      <w:pPr>
        <w:rPr>
          <w:rFonts w:ascii="Arial" w:hAnsi="Arial" w:cs="Arial"/>
          <w:color w:val="595959" w:themeColor="text1" w:themeTint="A6"/>
        </w:rPr>
      </w:pPr>
      <w:r w:rsidRPr="00FA73AD">
        <w:rPr>
          <w:rFonts w:ascii="Arial" w:hAnsi="Arial" w:cs="Arial"/>
          <w:color w:val="595959" w:themeColor="text1" w:themeTint="A6"/>
        </w:rPr>
        <w:t xml:space="preserve">In </w:t>
      </w:r>
      <w:r w:rsidRPr="00FA73AD">
        <w:rPr>
          <w:rFonts w:ascii="Arial" w:hAnsi="Arial" w:cs="Arial"/>
          <w:b/>
          <w:bCs/>
          <w:color w:val="595959" w:themeColor="text1" w:themeTint="A6"/>
        </w:rPr>
        <w:t>conclusion</w:t>
      </w:r>
      <w:r w:rsidRPr="00FA73AD">
        <w:rPr>
          <w:rFonts w:ascii="Arial" w:hAnsi="Arial" w:cs="Arial"/>
          <w:color w:val="595959" w:themeColor="text1" w:themeTint="A6"/>
        </w:rPr>
        <w:t>, this project has successfully achieved its objectives by providing valuable insights into the factors influencing the success of student interns. These insights will empower our organization to make data-driven decisions, improve recruitment processes, and enhance the overall experience of student interns.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3" w:name="_Toc143445387"/>
      <w:r>
        <w:rPr>
          <w:rFonts w:ascii="Arial" w:hAnsi="Arial" w:cs="Arial"/>
          <w:b/>
          <w:bCs/>
          <w:color w:val="FFB923" w:themeColor="accent4"/>
          <w:sz w:val="28"/>
          <w:szCs w:val="28"/>
        </w:rPr>
        <w:t>APPENDICES</w:t>
      </w:r>
      <w:bookmarkEnd w:id="13"/>
    </w:p>
    <w:p w14:paraId="1C5E6090" w14:textId="1AD537C4" w:rsidR="0007654E" w:rsidRPr="00373485" w:rsidRDefault="0007654E" w:rsidP="00AD08D0">
      <w:pPr>
        <w:pStyle w:val="Heading2"/>
        <w:rPr>
          <w:rFonts w:ascii="Arial" w:hAnsi="Arial" w:cs="Arial"/>
        </w:rPr>
      </w:pPr>
      <w:bookmarkStart w:id="14" w:name="_Ref142377092"/>
      <w:bookmarkStart w:id="15" w:name="_Toc143445388"/>
      <w:r w:rsidRPr="00373485">
        <w:rPr>
          <w:rFonts w:ascii="Arial" w:eastAsia="Times New Roman" w:hAnsi="Arial" w:cs="Arial"/>
        </w:rPr>
        <w:t xml:space="preserve">Appendix A – </w:t>
      </w:r>
      <w:bookmarkEnd w:id="14"/>
      <w:r w:rsidR="00AD08D0" w:rsidRPr="00373485">
        <w:rPr>
          <w:rFonts w:ascii="Arial" w:eastAsia="Times New Roman" w:hAnsi="Arial" w:cs="Arial"/>
        </w:rPr>
        <w:t>Title</w:t>
      </w:r>
      <w:bookmarkEnd w:id="15"/>
      <w:r w:rsidRPr="00373485">
        <w:rPr>
          <w:rFonts w:ascii="Arial" w:eastAsia="Times New Roman" w:hAnsi="Arial" w:cs="Arial"/>
        </w:rPr>
        <w:br/>
      </w:r>
    </w:p>
    <w:p w14:paraId="436992D6" w14:textId="5AFA0923" w:rsidR="0007654E" w:rsidRDefault="00CA6FA5" w:rsidP="0007654E">
      <w:pPr>
        <w:rPr>
          <w:rFonts w:ascii="Arial" w:hAnsi="Arial" w:cs="Arial"/>
          <w:color w:val="595959" w:themeColor="text1" w:themeTint="A6"/>
        </w:rPr>
      </w:pPr>
      <w:r>
        <w:rPr>
          <w:rFonts w:ascii="Arial" w:hAnsi="Arial" w:cs="Arial"/>
          <w:noProof/>
          <w:color w:val="595959" w:themeColor="text1" w:themeTint="A6"/>
        </w:rPr>
        <w:drawing>
          <wp:inline distT="0" distB="0" distL="0" distR="0" wp14:anchorId="453D7C6D" wp14:editId="77FF93BD">
            <wp:extent cx="5734050" cy="3133725"/>
            <wp:effectExtent l="0" t="0" r="0" b="9525"/>
            <wp:docPr id="119447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3137" name="Picture 11944731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050" cy="3133725"/>
                    </a:xfrm>
                    <a:prstGeom prst="rect">
                      <a:avLst/>
                    </a:prstGeom>
                  </pic:spPr>
                </pic:pic>
              </a:graphicData>
            </a:graphic>
          </wp:inline>
        </w:drawing>
      </w:r>
    </w:p>
    <w:p w14:paraId="7D79BE0E" w14:textId="77777777" w:rsidR="00CA6FA5" w:rsidRDefault="00CA6FA5" w:rsidP="0007654E">
      <w:pPr>
        <w:rPr>
          <w:rFonts w:ascii="Arial" w:hAnsi="Arial" w:cs="Arial"/>
          <w:color w:val="595959" w:themeColor="text1" w:themeTint="A6"/>
        </w:rPr>
      </w:pPr>
    </w:p>
    <w:p w14:paraId="52E185C1" w14:textId="3F88FC72" w:rsidR="00CA6FA5" w:rsidRDefault="00CA6FA5" w:rsidP="0007654E">
      <w:pPr>
        <w:rPr>
          <w:rFonts w:ascii="Arial" w:hAnsi="Arial" w:cs="Arial"/>
          <w:color w:val="595959" w:themeColor="text1" w:themeTint="A6"/>
        </w:rPr>
      </w:pPr>
      <w:r>
        <w:rPr>
          <w:rFonts w:ascii="Arial" w:hAnsi="Arial" w:cs="Arial"/>
          <w:color w:val="595959" w:themeColor="text1" w:themeTint="A6"/>
        </w:rPr>
        <w:t>The is the final visualising dashboard I have created.</w:t>
      </w:r>
    </w:p>
    <w:p w14:paraId="517B0870" w14:textId="77777777" w:rsidR="00CA6FA5" w:rsidRPr="00F679FA" w:rsidRDefault="00CA6FA5" w:rsidP="0007654E">
      <w:pPr>
        <w:rPr>
          <w:rFonts w:ascii="Arial" w:hAnsi="Arial" w:cs="Arial"/>
          <w:color w:val="595959" w:themeColor="text1" w:themeTint="A6"/>
        </w:rPr>
      </w:pPr>
    </w:p>
    <w:sectPr w:rsidR="00CA6FA5"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B3E4" w14:textId="77777777" w:rsidR="00237714" w:rsidRDefault="00237714" w:rsidP="008F7E07">
      <w:r>
        <w:separator/>
      </w:r>
    </w:p>
  </w:endnote>
  <w:endnote w:type="continuationSeparator" w:id="0">
    <w:p w14:paraId="55D1F996" w14:textId="77777777" w:rsidR="00237714" w:rsidRDefault="00237714" w:rsidP="008F7E07">
      <w:r>
        <w:continuationSeparator/>
      </w:r>
    </w:p>
  </w:endnote>
  <w:endnote w:type="continuationNotice" w:id="1">
    <w:p w14:paraId="64C7C026" w14:textId="77777777" w:rsidR="00237714" w:rsidRDefault="00237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D040" w14:textId="77777777" w:rsidR="00237714" w:rsidRDefault="00237714" w:rsidP="008F7E07">
      <w:r>
        <w:separator/>
      </w:r>
    </w:p>
  </w:footnote>
  <w:footnote w:type="continuationSeparator" w:id="0">
    <w:p w14:paraId="30B9216F" w14:textId="77777777" w:rsidR="00237714" w:rsidRDefault="00237714" w:rsidP="008F7E07">
      <w:r>
        <w:continuationSeparator/>
      </w:r>
    </w:p>
  </w:footnote>
  <w:footnote w:type="continuationNotice" w:id="1">
    <w:p w14:paraId="5FF23412" w14:textId="77777777" w:rsidR="00237714" w:rsidRDefault="00237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58240"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AB16481"/>
    <w:multiLevelType w:val="hybridMultilevel"/>
    <w:tmpl w:val="8C1EDFB6"/>
    <w:lvl w:ilvl="0" w:tplc="A45497C2">
      <w:start w:val="1"/>
      <w:numFmt w:val="decimal"/>
      <w:lvlText w:val="%1."/>
      <w:lvlJc w:val="left"/>
      <w:pPr>
        <w:ind w:left="1353" w:hanging="360"/>
      </w:pPr>
      <w:rPr>
        <w:rFonts w:ascii="Arial" w:hAnsi="Arial" w:cs="Arial" w:hint="default"/>
        <w:color w:val="595959" w:themeColor="text1" w:themeTint="A6"/>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9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F7456"/>
    <w:multiLevelType w:val="multilevel"/>
    <w:tmpl w:val="C818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048017486">
    <w:abstractNumId w:val="3"/>
  </w:num>
  <w:num w:numId="2" w16cid:durableId="909115917">
    <w:abstractNumId w:val="22"/>
  </w:num>
  <w:num w:numId="3" w16cid:durableId="1478765205">
    <w:abstractNumId w:val="18"/>
  </w:num>
  <w:num w:numId="4" w16cid:durableId="573856688">
    <w:abstractNumId w:val="11"/>
  </w:num>
  <w:num w:numId="5" w16cid:durableId="1087724289">
    <w:abstractNumId w:val="6"/>
  </w:num>
  <w:num w:numId="6" w16cid:durableId="1685203647">
    <w:abstractNumId w:val="7"/>
  </w:num>
  <w:num w:numId="7" w16cid:durableId="472217099">
    <w:abstractNumId w:val="5"/>
  </w:num>
  <w:num w:numId="8" w16cid:durableId="151147487">
    <w:abstractNumId w:val="15"/>
  </w:num>
  <w:num w:numId="9" w16cid:durableId="663356676">
    <w:abstractNumId w:val="23"/>
  </w:num>
  <w:num w:numId="10" w16cid:durableId="1359698601">
    <w:abstractNumId w:val="9"/>
  </w:num>
  <w:num w:numId="11" w16cid:durableId="1166549630">
    <w:abstractNumId w:val="10"/>
  </w:num>
  <w:num w:numId="12" w16cid:durableId="759645094">
    <w:abstractNumId w:val="15"/>
  </w:num>
  <w:num w:numId="13" w16cid:durableId="1236478193">
    <w:abstractNumId w:val="15"/>
  </w:num>
  <w:num w:numId="14" w16cid:durableId="76121886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490170694">
    <w:abstractNumId w:val="4"/>
  </w:num>
  <w:num w:numId="16" w16cid:durableId="322589993">
    <w:abstractNumId w:val="14"/>
  </w:num>
  <w:num w:numId="17" w16cid:durableId="526143271">
    <w:abstractNumId w:val="12"/>
  </w:num>
  <w:num w:numId="18" w16cid:durableId="269508958">
    <w:abstractNumId w:val="16"/>
  </w:num>
  <w:num w:numId="19" w16cid:durableId="813569499">
    <w:abstractNumId w:val="21"/>
  </w:num>
  <w:num w:numId="20" w16cid:durableId="1064379571">
    <w:abstractNumId w:val="15"/>
  </w:num>
  <w:num w:numId="21" w16cid:durableId="628903435">
    <w:abstractNumId w:val="17"/>
  </w:num>
  <w:num w:numId="22" w16cid:durableId="144014687">
    <w:abstractNumId w:val="15"/>
  </w:num>
  <w:num w:numId="23" w16cid:durableId="228611429">
    <w:abstractNumId w:val="15"/>
  </w:num>
  <w:num w:numId="24" w16cid:durableId="482241763">
    <w:abstractNumId w:val="19"/>
  </w:num>
  <w:num w:numId="25" w16cid:durableId="295335130">
    <w:abstractNumId w:val="8"/>
  </w:num>
  <w:num w:numId="26" w16cid:durableId="1743599301">
    <w:abstractNumId w:val="1"/>
  </w:num>
  <w:num w:numId="27" w16cid:durableId="1210873318">
    <w:abstractNumId w:val="15"/>
  </w:num>
  <w:num w:numId="28" w16cid:durableId="1118909485">
    <w:abstractNumId w:val="2"/>
  </w:num>
  <w:num w:numId="29" w16cid:durableId="810052596">
    <w:abstractNumId w:val="15"/>
  </w:num>
  <w:num w:numId="30" w16cid:durableId="1981498401">
    <w:abstractNumId w:val="15"/>
  </w:num>
  <w:num w:numId="31" w16cid:durableId="2062942589">
    <w:abstractNumId w:val="15"/>
  </w:num>
  <w:num w:numId="32" w16cid:durableId="43717441">
    <w:abstractNumId w:val="15"/>
  </w:num>
  <w:num w:numId="33" w16cid:durableId="560792097">
    <w:abstractNumId w:val="13"/>
  </w:num>
  <w:num w:numId="34" w16cid:durableId="80616569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31A6"/>
    <w:rsid w:val="00034202"/>
    <w:rsid w:val="000347A2"/>
    <w:rsid w:val="00035426"/>
    <w:rsid w:val="00045567"/>
    <w:rsid w:val="00056B82"/>
    <w:rsid w:val="000611D4"/>
    <w:rsid w:val="0006317A"/>
    <w:rsid w:val="000631AD"/>
    <w:rsid w:val="00063F7F"/>
    <w:rsid w:val="00064BC6"/>
    <w:rsid w:val="0007654E"/>
    <w:rsid w:val="00080D93"/>
    <w:rsid w:val="000816A6"/>
    <w:rsid w:val="0008254B"/>
    <w:rsid w:val="00085A93"/>
    <w:rsid w:val="000A3CDF"/>
    <w:rsid w:val="000C1E2E"/>
    <w:rsid w:val="000F4A14"/>
    <w:rsid w:val="001015F3"/>
    <w:rsid w:val="00101A59"/>
    <w:rsid w:val="001151BA"/>
    <w:rsid w:val="00133763"/>
    <w:rsid w:val="0013687A"/>
    <w:rsid w:val="00145C24"/>
    <w:rsid w:val="00151AD8"/>
    <w:rsid w:val="00166CE5"/>
    <w:rsid w:val="00180604"/>
    <w:rsid w:val="00180A1B"/>
    <w:rsid w:val="00183554"/>
    <w:rsid w:val="00190B8F"/>
    <w:rsid w:val="00194510"/>
    <w:rsid w:val="00195889"/>
    <w:rsid w:val="001B408A"/>
    <w:rsid w:val="001C41EC"/>
    <w:rsid w:val="001D115F"/>
    <w:rsid w:val="001E0A71"/>
    <w:rsid w:val="00206D8A"/>
    <w:rsid w:val="002128CC"/>
    <w:rsid w:val="00221172"/>
    <w:rsid w:val="00224CCF"/>
    <w:rsid w:val="0023408F"/>
    <w:rsid w:val="00237714"/>
    <w:rsid w:val="0024736F"/>
    <w:rsid w:val="00252EC6"/>
    <w:rsid w:val="00281F52"/>
    <w:rsid w:val="00292643"/>
    <w:rsid w:val="00293E7D"/>
    <w:rsid w:val="002A1DEE"/>
    <w:rsid w:val="002A447F"/>
    <w:rsid w:val="002B2CB5"/>
    <w:rsid w:val="002D2C7A"/>
    <w:rsid w:val="002D348A"/>
    <w:rsid w:val="002D5345"/>
    <w:rsid w:val="002D53DA"/>
    <w:rsid w:val="002E1953"/>
    <w:rsid w:val="002E5B2F"/>
    <w:rsid w:val="002F206A"/>
    <w:rsid w:val="002F503B"/>
    <w:rsid w:val="00303218"/>
    <w:rsid w:val="0032584A"/>
    <w:rsid w:val="00330CEB"/>
    <w:rsid w:val="00335A6C"/>
    <w:rsid w:val="00341E38"/>
    <w:rsid w:val="003507DC"/>
    <w:rsid w:val="00351F9B"/>
    <w:rsid w:val="00353BFF"/>
    <w:rsid w:val="00353D17"/>
    <w:rsid w:val="00361A90"/>
    <w:rsid w:val="00373485"/>
    <w:rsid w:val="00377620"/>
    <w:rsid w:val="00381D55"/>
    <w:rsid w:val="00385210"/>
    <w:rsid w:val="00392545"/>
    <w:rsid w:val="00397289"/>
    <w:rsid w:val="00397D59"/>
    <w:rsid w:val="003A400A"/>
    <w:rsid w:val="003B1197"/>
    <w:rsid w:val="003B126A"/>
    <w:rsid w:val="003C13E3"/>
    <w:rsid w:val="003C1C5D"/>
    <w:rsid w:val="003D2D42"/>
    <w:rsid w:val="003E02E6"/>
    <w:rsid w:val="003E116F"/>
    <w:rsid w:val="00401688"/>
    <w:rsid w:val="00401CAB"/>
    <w:rsid w:val="004042B1"/>
    <w:rsid w:val="0041242E"/>
    <w:rsid w:val="00415636"/>
    <w:rsid w:val="004344B6"/>
    <w:rsid w:val="00435D06"/>
    <w:rsid w:val="00441BCB"/>
    <w:rsid w:val="00446CF6"/>
    <w:rsid w:val="00455E39"/>
    <w:rsid w:val="004602E6"/>
    <w:rsid w:val="00464EFD"/>
    <w:rsid w:val="00473A47"/>
    <w:rsid w:val="00475B3F"/>
    <w:rsid w:val="004777B6"/>
    <w:rsid w:val="0048310F"/>
    <w:rsid w:val="004A22A4"/>
    <w:rsid w:val="004C1311"/>
    <w:rsid w:val="004C2B9C"/>
    <w:rsid w:val="004D33D7"/>
    <w:rsid w:val="004D40C3"/>
    <w:rsid w:val="004E4C3F"/>
    <w:rsid w:val="004F792A"/>
    <w:rsid w:val="00503190"/>
    <w:rsid w:val="00516231"/>
    <w:rsid w:val="00520588"/>
    <w:rsid w:val="00524BDC"/>
    <w:rsid w:val="00530905"/>
    <w:rsid w:val="00547057"/>
    <w:rsid w:val="00547E8E"/>
    <w:rsid w:val="005607EF"/>
    <w:rsid w:val="005675AC"/>
    <w:rsid w:val="00572E09"/>
    <w:rsid w:val="00581CCC"/>
    <w:rsid w:val="005924D6"/>
    <w:rsid w:val="0059785C"/>
    <w:rsid w:val="005A189C"/>
    <w:rsid w:val="005A18BC"/>
    <w:rsid w:val="005B06B2"/>
    <w:rsid w:val="005B6879"/>
    <w:rsid w:val="005C1E13"/>
    <w:rsid w:val="005C26DC"/>
    <w:rsid w:val="005C48A4"/>
    <w:rsid w:val="005E54C0"/>
    <w:rsid w:val="005F3E6D"/>
    <w:rsid w:val="005F7858"/>
    <w:rsid w:val="006059C0"/>
    <w:rsid w:val="00605E77"/>
    <w:rsid w:val="0061398D"/>
    <w:rsid w:val="0061707E"/>
    <w:rsid w:val="006226E1"/>
    <w:rsid w:val="00624935"/>
    <w:rsid w:val="00627A62"/>
    <w:rsid w:val="00643573"/>
    <w:rsid w:val="006537EA"/>
    <w:rsid w:val="006742DA"/>
    <w:rsid w:val="00674CF9"/>
    <w:rsid w:val="00675DCF"/>
    <w:rsid w:val="00680089"/>
    <w:rsid w:val="00682147"/>
    <w:rsid w:val="006949B4"/>
    <w:rsid w:val="006A0AE5"/>
    <w:rsid w:val="006B4CF4"/>
    <w:rsid w:val="006C3A01"/>
    <w:rsid w:val="006C3B4F"/>
    <w:rsid w:val="006C468B"/>
    <w:rsid w:val="006D0352"/>
    <w:rsid w:val="006D219F"/>
    <w:rsid w:val="006D2B58"/>
    <w:rsid w:val="006E4C3E"/>
    <w:rsid w:val="006E50E9"/>
    <w:rsid w:val="006F4B7A"/>
    <w:rsid w:val="0070513D"/>
    <w:rsid w:val="00723052"/>
    <w:rsid w:val="0075780E"/>
    <w:rsid w:val="00767CD9"/>
    <w:rsid w:val="007808BA"/>
    <w:rsid w:val="00783EB7"/>
    <w:rsid w:val="0079571B"/>
    <w:rsid w:val="007A2C62"/>
    <w:rsid w:val="007A4CDD"/>
    <w:rsid w:val="007B0139"/>
    <w:rsid w:val="007D2EA8"/>
    <w:rsid w:val="007E202D"/>
    <w:rsid w:val="007E3BB3"/>
    <w:rsid w:val="00811576"/>
    <w:rsid w:val="008302AF"/>
    <w:rsid w:val="00845D72"/>
    <w:rsid w:val="00862664"/>
    <w:rsid w:val="00893293"/>
    <w:rsid w:val="008979E1"/>
    <w:rsid w:val="008C3B15"/>
    <w:rsid w:val="008D0563"/>
    <w:rsid w:val="008D100E"/>
    <w:rsid w:val="008D23B5"/>
    <w:rsid w:val="008D3AFA"/>
    <w:rsid w:val="008E0E0F"/>
    <w:rsid w:val="008E7BBF"/>
    <w:rsid w:val="008F2EFD"/>
    <w:rsid w:val="008F6313"/>
    <w:rsid w:val="008F7E07"/>
    <w:rsid w:val="00900CDE"/>
    <w:rsid w:val="00903020"/>
    <w:rsid w:val="009077ED"/>
    <w:rsid w:val="00912426"/>
    <w:rsid w:val="00917AE9"/>
    <w:rsid w:val="00922CC4"/>
    <w:rsid w:val="00926364"/>
    <w:rsid w:val="00930C49"/>
    <w:rsid w:val="00933D86"/>
    <w:rsid w:val="00956D06"/>
    <w:rsid w:val="00974FB7"/>
    <w:rsid w:val="00980092"/>
    <w:rsid w:val="00991F49"/>
    <w:rsid w:val="009C4D92"/>
    <w:rsid w:val="009D5154"/>
    <w:rsid w:val="009D649D"/>
    <w:rsid w:val="009E1879"/>
    <w:rsid w:val="009E1AE3"/>
    <w:rsid w:val="00A0520C"/>
    <w:rsid w:val="00A07CEE"/>
    <w:rsid w:val="00A07DAF"/>
    <w:rsid w:val="00A138AB"/>
    <w:rsid w:val="00A16D29"/>
    <w:rsid w:val="00A225EE"/>
    <w:rsid w:val="00A31C2E"/>
    <w:rsid w:val="00A348BA"/>
    <w:rsid w:val="00A34A5C"/>
    <w:rsid w:val="00A41E87"/>
    <w:rsid w:val="00A43DA9"/>
    <w:rsid w:val="00A5231E"/>
    <w:rsid w:val="00A5636C"/>
    <w:rsid w:val="00A57283"/>
    <w:rsid w:val="00A718FC"/>
    <w:rsid w:val="00A81965"/>
    <w:rsid w:val="00A90707"/>
    <w:rsid w:val="00A96655"/>
    <w:rsid w:val="00AA636D"/>
    <w:rsid w:val="00AB333F"/>
    <w:rsid w:val="00AB3905"/>
    <w:rsid w:val="00AC3C88"/>
    <w:rsid w:val="00AC4DA6"/>
    <w:rsid w:val="00AD08D0"/>
    <w:rsid w:val="00AD6BF1"/>
    <w:rsid w:val="00AE4716"/>
    <w:rsid w:val="00AE64F5"/>
    <w:rsid w:val="00B02417"/>
    <w:rsid w:val="00B14ECD"/>
    <w:rsid w:val="00B1792F"/>
    <w:rsid w:val="00B2061D"/>
    <w:rsid w:val="00B218C4"/>
    <w:rsid w:val="00B22AE3"/>
    <w:rsid w:val="00B4011E"/>
    <w:rsid w:val="00B40CFF"/>
    <w:rsid w:val="00B577C9"/>
    <w:rsid w:val="00B63DEC"/>
    <w:rsid w:val="00B6737B"/>
    <w:rsid w:val="00B71AAB"/>
    <w:rsid w:val="00B9242F"/>
    <w:rsid w:val="00B934B1"/>
    <w:rsid w:val="00B967E0"/>
    <w:rsid w:val="00BA6BF5"/>
    <w:rsid w:val="00BB6ABB"/>
    <w:rsid w:val="00BD1D43"/>
    <w:rsid w:val="00BE3628"/>
    <w:rsid w:val="00C15A71"/>
    <w:rsid w:val="00C15DE5"/>
    <w:rsid w:val="00C200F0"/>
    <w:rsid w:val="00C202E6"/>
    <w:rsid w:val="00C32300"/>
    <w:rsid w:val="00C41FE9"/>
    <w:rsid w:val="00C4446C"/>
    <w:rsid w:val="00C46297"/>
    <w:rsid w:val="00C504AE"/>
    <w:rsid w:val="00C615D1"/>
    <w:rsid w:val="00C73A89"/>
    <w:rsid w:val="00C76077"/>
    <w:rsid w:val="00C815F3"/>
    <w:rsid w:val="00CA01DA"/>
    <w:rsid w:val="00CA04B3"/>
    <w:rsid w:val="00CA6FA5"/>
    <w:rsid w:val="00CB31BE"/>
    <w:rsid w:val="00CD2F0A"/>
    <w:rsid w:val="00CE0CCB"/>
    <w:rsid w:val="00CE1854"/>
    <w:rsid w:val="00CE275D"/>
    <w:rsid w:val="00CE603D"/>
    <w:rsid w:val="00CF2013"/>
    <w:rsid w:val="00D00A3D"/>
    <w:rsid w:val="00D012F8"/>
    <w:rsid w:val="00D1003C"/>
    <w:rsid w:val="00D1788B"/>
    <w:rsid w:val="00D17FFE"/>
    <w:rsid w:val="00D225CD"/>
    <w:rsid w:val="00D26183"/>
    <w:rsid w:val="00D31681"/>
    <w:rsid w:val="00D321D5"/>
    <w:rsid w:val="00D355F5"/>
    <w:rsid w:val="00D36587"/>
    <w:rsid w:val="00D405EE"/>
    <w:rsid w:val="00D557F1"/>
    <w:rsid w:val="00D739C6"/>
    <w:rsid w:val="00D81844"/>
    <w:rsid w:val="00D86CCE"/>
    <w:rsid w:val="00D92D33"/>
    <w:rsid w:val="00D94DBE"/>
    <w:rsid w:val="00D973F8"/>
    <w:rsid w:val="00DA4274"/>
    <w:rsid w:val="00DA6ADD"/>
    <w:rsid w:val="00DA7F12"/>
    <w:rsid w:val="00E173D4"/>
    <w:rsid w:val="00E2267E"/>
    <w:rsid w:val="00E23E1D"/>
    <w:rsid w:val="00E24FA6"/>
    <w:rsid w:val="00E265BD"/>
    <w:rsid w:val="00E35720"/>
    <w:rsid w:val="00E4213A"/>
    <w:rsid w:val="00E4534C"/>
    <w:rsid w:val="00E4606A"/>
    <w:rsid w:val="00E532D4"/>
    <w:rsid w:val="00E549C5"/>
    <w:rsid w:val="00E62CE4"/>
    <w:rsid w:val="00E73786"/>
    <w:rsid w:val="00E849B3"/>
    <w:rsid w:val="00EA758E"/>
    <w:rsid w:val="00EB6693"/>
    <w:rsid w:val="00EC2249"/>
    <w:rsid w:val="00EC34C0"/>
    <w:rsid w:val="00EC4953"/>
    <w:rsid w:val="00EC5702"/>
    <w:rsid w:val="00EC7B56"/>
    <w:rsid w:val="00ED01C9"/>
    <w:rsid w:val="00ED119A"/>
    <w:rsid w:val="00ED6693"/>
    <w:rsid w:val="00EE5449"/>
    <w:rsid w:val="00EF7D1E"/>
    <w:rsid w:val="00F255BC"/>
    <w:rsid w:val="00F32490"/>
    <w:rsid w:val="00F4176A"/>
    <w:rsid w:val="00F446BB"/>
    <w:rsid w:val="00F55F10"/>
    <w:rsid w:val="00F571DE"/>
    <w:rsid w:val="00F669D2"/>
    <w:rsid w:val="00F679FA"/>
    <w:rsid w:val="00F72364"/>
    <w:rsid w:val="00F82584"/>
    <w:rsid w:val="00F84FDD"/>
    <w:rsid w:val="00F860DE"/>
    <w:rsid w:val="00F91FC9"/>
    <w:rsid w:val="00F96800"/>
    <w:rsid w:val="00FA458E"/>
    <w:rsid w:val="00FA5468"/>
    <w:rsid w:val="00FA73AD"/>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ind w:left="432"/>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08559109">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3440844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34547593">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46238806">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0727646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66284295">
      <w:bodyDiv w:val="1"/>
      <w:marLeft w:val="0"/>
      <w:marRight w:val="0"/>
      <w:marTop w:val="0"/>
      <w:marBottom w:val="0"/>
      <w:divBdr>
        <w:top w:val="none" w:sz="0" w:space="0" w:color="auto"/>
        <w:left w:val="none" w:sz="0" w:space="0" w:color="auto"/>
        <w:bottom w:val="none" w:sz="0" w:space="0" w:color="auto"/>
        <w:right w:val="none" w:sz="0" w:space="0" w:color="auto"/>
      </w:divBdr>
    </w:div>
    <w:div w:id="1915821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11</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20JE0485 harshita</cp:lastModifiedBy>
  <cp:revision>59</cp:revision>
  <cp:lastPrinted>2022-09-20T16:52:00Z</cp:lastPrinted>
  <dcterms:created xsi:type="dcterms:W3CDTF">2023-09-26T18:57:00Z</dcterms:created>
  <dcterms:modified xsi:type="dcterms:W3CDTF">2023-09-28T18:43:00Z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